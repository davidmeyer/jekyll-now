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8F4E23" w14:textId="77777777" w:rsidR="00691C27" w:rsidRDefault="00740EEA" w:rsidP="00691C27">
      <w:pPr>
        <w:pStyle w:val="SECTIONTITLE"/>
      </w:pPr>
      <w:r>
        <w:t xml:space="preserve"> </w:t>
      </w:r>
      <w:r w:rsidR="00691C27">
        <w:t>Standards</w:t>
      </w:r>
    </w:p>
    <w:p w14:paraId="01B57B85" w14:textId="77777777" w:rsidR="00691C27" w:rsidRDefault="00691C27" w:rsidP="00691C27">
      <w:pPr>
        <w:pStyle w:val="EDITORINFO"/>
      </w:pPr>
      <w:r>
        <w:t xml:space="preserve">Editor: Barry </w:t>
      </w:r>
      <w:proofErr w:type="spellStart"/>
      <w:r>
        <w:t>Leiba</w:t>
      </w:r>
      <w:proofErr w:type="spellEnd"/>
      <w:r>
        <w:t xml:space="preserve"> barryleiba@computer.org</w:t>
      </w:r>
    </w:p>
    <w:p w14:paraId="2A5058E3" w14:textId="77777777" w:rsidR="00062635" w:rsidRDefault="00E925D9" w:rsidP="00691C27">
      <w:pPr>
        <w:pStyle w:val="ARTICLETITLE"/>
      </w:pPr>
      <w:r>
        <w:t>T</w:t>
      </w:r>
      <w:r w:rsidR="00062635">
        <w:t>he Software</w:t>
      </w:r>
      <w:r>
        <w:t>-</w:t>
      </w:r>
      <w:r w:rsidR="00062635">
        <w:t>Defined</w:t>
      </w:r>
      <w:r>
        <w:t>-</w:t>
      </w:r>
      <w:r w:rsidR="00062635">
        <w:t>Networking Research Group</w:t>
      </w:r>
    </w:p>
    <w:p w14:paraId="676EBF73" w14:textId="77777777" w:rsidR="00062635" w:rsidRDefault="00062635" w:rsidP="00691C27">
      <w:pPr>
        <w:pStyle w:val="AUTHOR"/>
      </w:pPr>
      <w:r>
        <w:t>David Meyer</w:t>
      </w:r>
    </w:p>
    <w:p w14:paraId="1EB39E75" w14:textId="77777777" w:rsidR="00062635" w:rsidRPr="00E925D9" w:rsidRDefault="00062635" w:rsidP="00691C27">
      <w:pPr>
        <w:pStyle w:val="AUTHORAFFILIATION"/>
      </w:pPr>
      <w:r>
        <w:t>Brocade</w:t>
      </w:r>
      <w:r w:rsidR="00E925D9">
        <w:t xml:space="preserve"> Communications</w:t>
      </w:r>
      <w:del w:id="0" w:author="David Meyer" w:date="2013-09-05T08:00:00Z">
        <w:r w:rsidDel="00B23561">
          <w:delText>/University of Oregon</w:delText>
        </w:r>
        <w:r w:rsidR="00E925D9" w:rsidDel="00B23561">
          <w:delText xml:space="preserve"> </w:delText>
        </w:r>
        <w:r w:rsidR="00E925D9" w:rsidDel="00B23561">
          <w:rPr>
            <w:b/>
          </w:rPr>
          <w:delText>//au: please pick a primary affiliation to run on the first page of the article; we can list multiple affiliations in the bio at the end//</w:delText>
        </w:r>
      </w:del>
    </w:p>
    <w:p w14:paraId="6BD2B5C2" w14:textId="77777777" w:rsidR="00392021" w:rsidRDefault="00392021" w:rsidP="00392021">
      <w:pPr>
        <w:pStyle w:val="ABSTRACT"/>
        <w:rPr>
          <w:ins w:id="1" w:author="David Meyer" w:date="2013-09-05T08:21:00Z"/>
        </w:rPr>
      </w:pPr>
      <w:r w:rsidRPr="00E925D9">
        <w:t>//au: please provide a brief abstract of roughly 50 words to run here and in the Computer Society digital library, along with at least three keywords//</w:t>
      </w:r>
    </w:p>
    <w:p w14:paraId="5FED171A" w14:textId="142B06DF" w:rsidR="004D33D1" w:rsidRDefault="004D33D1" w:rsidP="004D33D1">
      <w:pPr>
        <w:pStyle w:val="INTRO"/>
        <w:rPr>
          <w:ins w:id="2" w:author="David Meyer" w:date="2013-09-05T08:21:00Z"/>
        </w:rPr>
      </w:pPr>
      <w:ins w:id="3" w:author="David Meyer" w:date="2013-09-05T08:21:00Z">
        <w:r>
          <w:t>S</w:t>
        </w:r>
        <w:r>
          <w:t xml:space="preserve">oftware Defined Networking </w:t>
        </w:r>
      </w:ins>
      <w:ins w:id="4" w:author="David Meyer" w:date="2013-09-05T08:23:00Z">
        <w:r>
          <w:t xml:space="preserve">(SDN) </w:t>
        </w:r>
      </w:ins>
      <w:ins w:id="5" w:author="David Meyer" w:date="2013-09-05T08:21:00Z">
        <w:r>
          <w:t xml:space="preserve">promises to bring radical </w:t>
        </w:r>
        <w:r>
          <w:t>improvements</w:t>
        </w:r>
      </w:ins>
      <w:ins w:id="6" w:author="David Meyer" w:date="2013-09-05T08:22:00Z">
        <w:r>
          <w:t xml:space="preserve"> </w:t>
        </w:r>
      </w:ins>
      <w:ins w:id="7" w:author="David Meyer" w:date="2013-09-05T08:21:00Z">
        <w:r>
          <w:t>in both cost and functionality</w:t>
        </w:r>
        <w:r>
          <w:t xml:space="preserve"> to the field of networking. At </w:t>
        </w:r>
        <w:r>
          <w:t>the</w:t>
        </w:r>
      </w:ins>
      <w:ins w:id="8" w:author="David Meyer" w:date="2013-09-05T08:22:00Z">
        <w:r>
          <w:t xml:space="preserve"> </w:t>
        </w:r>
      </w:ins>
      <w:ins w:id="9" w:author="David Meyer" w:date="2013-09-05T08:21:00Z">
        <w:r>
          <w:t>same time,</w:t>
        </w:r>
      </w:ins>
      <w:ins w:id="10" w:author="David Meyer" w:date="2013-09-05T08:23:00Z">
        <w:r>
          <w:t xml:space="preserve"> SDN poses</w:t>
        </w:r>
      </w:ins>
      <w:ins w:id="11" w:author="David Meyer" w:date="2013-09-05T08:21:00Z">
        <w:r>
          <w:t xml:space="preserve"> many fundamental questions</w:t>
        </w:r>
        <w:bookmarkStart w:id="12" w:name="_GoBack"/>
        <w:bookmarkEnd w:id="12"/>
        <w:r>
          <w:t>, including</w:t>
        </w:r>
      </w:ins>
      <w:ins w:id="13" w:author="David Meyer" w:date="2013-09-05T08:22:00Z">
        <w:r>
          <w:t xml:space="preserve"> </w:t>
        </w:r>
      </w:ins>
      <w:ins w:id="14" w:author="David Meyer" w:date="2013-09-05T08:21:00Z">
        <w:r>
          <w:t>deep architectural issues such as whether control should be</w:t>
        </w:r>
      </w:ins>
      <w:ins w:id="15" w:author="David Meyer" w:date="2013-09-05T08:22:00Z">
        <w:r>
          <w:t xml:space="preserve"> </w:t>
        </w:r>
      </w:ins>
      <w:ins w:id="16" w:author="David Meyer" w:date="2013-09-05T08:21:00Z">
        <w:r>
          <w:t>centralized or distributed, and whether control and data planes</w:t>
        </w:r>
      </w:ins>
      <w:ins w:id="17" w:author="David Meyer" w:date="2013-09-05T08:22:00Z">
        <w:r>
          <w:t xml:space="preserve"> </w:t>
        </w:r>
      </w:ins>
      <w:ins w:id="18" w:author="David Meyer" w:date="2013-09-05T08:21:00Z">
        <w:r>
          <w:t xml:space="preserve">should be separated or share fate. The Software </w:t>
        </w:r>
      </w:ins>
      <w:ins w:id="19" w:author="David Meyer" w:date="2013-09-05T08:22:00Z">
        <w:r>
          <w:t>Defined</w:t>
        </w:r>
      </w:ins>
      <w:ins w:id="20" w:author="David Meyer" w:date="2013-09-05T08:21:00Z">
        <w:r>
          <w:t xml:space="preserve"> </w:t>
        </w:r>
        <w:r>
          <w:t>Networking Research Group has been formed in the Internet</w:t>
        </w:r>
        <w:r>
          <w:t xml:space="preserve"> </w:t>
        </w:r>
        <w:r>
          <w:t>Research Task Force to facilitate research into these and other</w:t>
        </w:r>
        <w:r>
          <w:t xml:space="preserve"> foundational</w:t>
        </w:r>
        <w:r>
          <w:t xml:space="preserve"> questions.</w:t>
        </w:r>
      </w:ins>
    </w:p>
    <w:p w14:paraId="18C6C459" w14:textId="77777777" w:rsidR="004D33D1" w:rsidRPr="004D33D1" w:rsidRDefault="004D33D1" w:rsidP="004D33D1">
      <w:pPr>
        <w:pStyle w:val="INTRO"/>
        <w:rPr>
          <w:ins w:id="21" w:author="David Meyer" w:date="2013-09-05T08:11:00Z"/>
        </w:rPr>
        <w:pPrChange w:id="22" w:author="David Meyer" w:date="2013-09-05T08:21:00Z">
          <w:pPr>
            <w:pStyle w:val="ABSTRACT"/>
          </w:pPr>
        </w:pPrChange>
      </w:pPr>
    </w:p>
    <w:p w14:paraId="175188AA" w14:textId="1E0D6DF1" w:rsidR="00B51AD2" w:rsidRPr="00B51AD2" w:rsidRDefault="00B51AD2" w:rsidP="00B51AD2">
      <w:pPr>
        <w:pStyle w:val="INTRO"/>
        <w:pPrChange w:id="23" w:author="David Meyer" w:date="2013-09-05T08:11:00Z">
          <w:pPr>
            <w:pStyle w:val="ABSTRACT"/>
          </w:pPr>
        </w:pPrChange>
      </w:pPr>
      <w:ins w:id="24" w:author="David Meyer" w:date="2013-09-05T08:11:00Z">
        <w:r>
          <w:t xml:space="preserve">Key Words: Software Defined Networking, Complexity, </w:t>
        </w:r>
      </w:ins>
      <w:ins w:id="25" w:author="David Meyer" w:date="2013-09-05T08:12:00Z">
        <w:r>
          <w:t>OpenFlow</w:t>
        </w:r>
      </w:ins>
    </w:p>
    <w:p w14:paraId="0D93C9B8" w14:textId="77777777" w:rsidR="009E1CF2" w:rsidRDefault="00062635" w:rsidP="00691C27">
      <w:pPr>
        <w:pStyle w:val="INTRO"/>
      </w:pPr>
      <w:r>
        <w:t xml:space="preserve">The “Moore’s </w:t>
      </w:r>
      <w:r w:rsidR="00392021">
        <w:t>l</w:t>
      </w:r>
      <w:r>
        <w:t xml:space="preserve">aw” effect has seen network hardware improve </w:t>
      </w:r>
      <w:r w:rsidR="009E1CF2">
        <w:t xml:space="preserve">over the past several decades </w:t>
      </w:r>
      <w:r>
        <w:t>along almost all hardware</w:t>
      </w:r>
      <w:r w:rsidR="00392021">
        <w:t>-</w:t>
      </w:r>
      <w:r>
        <w:t>oriented dimensions, including port densities, speeds and feeds, and price</w:t>
      </w:r>
      <w:r w:rsidR="00392021">
        <w:t xml:space="preserve"> </w:t>
      </w:r>
      <w:r w:rsidR="00392021">
        <w:rPr>
          <w:b/>
        </w:rPr>
        <w:t>//</w:t>
      </w:r>
      <w:commentRangeStart w:id="26"/>
      <w:r w:rsidR="00392021">
        <w:rPr>
          <w:b/>
        </w:rPr>
        <w:t>per</w:t>
      </w:r>
      <w:commentRangeEnd w:id="26"/>
      <w:r w:rsidR="00FA151C">
        <w:rPr>
          <w:rStyle w:val="CommentReference"/>
        </w:rPr>
        <w:commentReference w:id="26"/>
      </w:r>
      <w:proofErr w:type="gramStart"/>
      <w:r w:rsidR="00392021">
        <w:rPr>
          <w:b/>
        </w:rPr>
        <w:t>?/</w:t>
      </w:r>
      <w:proofErr w:type="gramEnd"/>
      <w:r w:rsidR="00392021">
        <w:rPr>
          <w:b/>
        </w:rPr>
        <w:t>/</w:t>
      </w:r>
      <w:r w:rsidR="00392021">
        <w:t xml:space="preserve"> </w:t>
      </w:r>
      <w:r>
        <w:t>bit. At the same time</w:t>
      </w:r>
      <w:r w:rsidR="00392021">
        <w:t>,</w:t>
      </w:r>
      <w:r>
        <w:t xml:space="preserve"> </w:t>
      </w:r>
      <w:r w:rsidR="00392021">
        <w:t xml:space="preserve">the </w:t>
      </w:r>
      <w:r>
        <w:t xml:space="preserve">network control plane has </w:t>
      </w:r>
      <w:r w:rsidR="009E1CF2">
        <w:t xml:space="preserve">evolved far more slowly </w:t>
      </w:r>
      <w:r w:rsidR="009E1CF2">
        <w:rPr>
          <w:b/>
        </w:rPr>
        <w:t xml:space="preserve">//au: </w:t>
      </w:r>
      <w:commentRangeStart w:id="27"/>
      <w:r w:rsidR="009E1CF2">
        <w:rPr>
          <w:b/>
        </w:rPr>
        <w:t>ok</w:t>
      </w:r>
      <w:commentRangeEnd w:id="27"/>
      <w:r w:rsidR="00FA151C">
        <w:rPr>
          <w:rStyle w:val="CommentReference"/>
        </w:rPr>
        <w:commentReference w:id="27"/>
      </w:r>
      <w:proofErr w:type="gramStart"/>
      <w:r w:rsidR="009E1CF2">
        <w:rPr>
          <w:b/>
        </w:rPr>
        <w:t>?/</w:t>
      </w:r>
      <w:proofErr w:type="gramEnd"/>
      <w:r w:rsidR="009E1CF2">
        <w:rPr>
          <w:b/>
        </w:rPr>
        <w:t>/</w:t>
      </w:r>
      <w:r>
        <w:t>. In fact, configuring and managing networks continues to be about network element operations</w:t>
      </w:r>
      <w:r w:rsidR="00392021">
        <w:t xml:space="preserve">, </w:t>
      </w:r>
      <w:r w:rsidR="009E1CF2">
        <w:t>rather than</w:t>
      </w:r>
      <w:r>
        <w:t xml:space="preserve"> network services. This mix of ever</w:t>
      </w:r>
      <w:r w:rsidR="00392021">
        <w:t>-</w:t>
      </w:r>
      <w:r>
        <w:t>growing networks and ever</w:t>
      </w:r>
      <w:r w:rsidR="00392021">
        <w:t>-</w:t>
      </w:r>
      <w:r>
        <w:t xml:space="preserve">advancing configuration requirements makes network agility, service velocity, operation, </w:t>
      </w:r>
      <w:r w:rsidR="00392021">
        <w:t xml:space="preserve">and </w:t>
      </w:r>
      <w:r>
        <w:t xml:space="preserve">debugging increasingly difficult and expensive. </w:t>
      </w:r>
      <w:r w:rsidR="00392021">
        <w:t>We can see t</w:t>
      </w:r>
      <w:r>
        <w:t>his effect across all network types, including enterprise, data center</w:t>
      </w:r>
      <w:r w:rsidR="00392021">
        <w:t>s</w:t>
      </w:r>
      <w:r>
        <w:t>, and service provider networks.</w:t>
      </w:r>
    </w:p>
    <w:p w14:paraId="79AE3D3B" w14:textId="77777777" w:rsidR="00062635" w:rsidRDefault="00062635" w:rsidP="009E1CF2">
      <w:pPr>
        <w:pStyle w:val="PARAGRAPH"/>
      </w:pPr>
      <w:r w:rsidRPr="00392021">
        <w:rPr>
          <w:i/>
        </w:rPr>
        <w:t>Software-</w:t>
      </w:r>
      <w:r w:rsidR="00392021" w:rsidRPr="00392021">
        <w:rPr>
          <w:i/>
        </w:rPr>
        <w:t>d</w:t>
      </w:r>
      <w:r w:rsidRPr="00392021">
        <w:rPr>
          <w:i/>
        </w:rPr>
        <w:t xml:space="preserve">efined </w:t>
      </w:r>
      <w:r w:rsidR="00392021" w:rsidRPr="00392021">
        <w:rPr>
          <w:i/>
        </w:rPr>
        <w:t>n</w:t>
      </w:r>
      <w:r w:rsidRPr="00392021">
        <w:rPr>
          <w:i/>
        </w:rPr>
        <w:t>etworks</w:t>
      </w:r>
      <w:r>
        <w:t xml:space="preserve"> (SDNs) are widely seen as a promising solution </w:t>
      </w:r>
      <w:r w:rsidR="000A6200">
        <w:t>for</w:t>
      </w:r>
      <w:r>
        <w:t xml:space="preserve"> resolv</w:t>
      </w:r>
      <w:r w:rsidR="000A6200">
        <w:t>ing</w:t>
      </w:r>
      <w:r>
        <w:t xml:space="preserve"> these challenges. In particular, SDN</w:t>
      </w:r>
      <w:r w:rsidR="000A6200">
        <w:t>s</w:t>
      </w:r>
      <w:r>
        <w:t xml:space="preserve"> promise to provide a multilayer platform</w:t>
      </w:r>
      <w:r w:rsidR="00392021">
        <w:t xml:space="preserve"> that</w:t>
      </w:r>
      <w:r>
        <w:t xml:space="preserve"> encompasses programmability not only at the forwarding and control planes, but also at the transport layers below and orchestration and services layers above the data and control planes.</w:t>
      </w:r>
    </w:p>
    <w:p w14:paraId="2C6FF2C7" w14:textId="77777777" w:rsidR="00062635" w:rsidRDefault="00062635" w:rsidP="00062635">
      <w:pPr>
        <w:pStyle w:val="PARAGRAPH"/>
      </w:pPr>
      <w:r>
        <w:t xml:space="preserve">Early SDN models focused primarily on moving the control plane out of the network elements into “controllers” on the theory that the switching elements could remain simple, general-purpose, and cost-effective while </w:t>
      </w:r>
      <w:r w:rsidR="00392021">
        <w:t xml:space="preserve">letting the control plane </w:t>
      </w:r>
      <w:r>
        <w:t xml:space="preserve">rapidly evolve. </w:t>
      </w:r>
      <w:r w:rsidR="00392021">
        <w:t>Several</w:t>
      </w:r>
      <w:r>
        <w:t xml:space="preserve"> recent SDN models, on the other hand, include approaches in which control</w:t>
      </w:r>
      <w:r w:rsidR="00392021">
        <w:t>-</w:t>
      </w:r>
      <w:r>
        <w:t xml:space="preserve"> and data</w:t>
      </w:r>
      <w:r w:rsidR="00392021">
        <w:t>-</w:t>
      </w:r>
      <w:r>
        <w:t>plane programmability works in concert with existing and future distributed control planes.</w:t>
      </w:r>
    </w:p>
    <w:p w14:paraId="5DC176F6" w14:textId="77777777" w:rsidR="00062635" w:rsidRDefault="00062635" w:rsidP="00691C27">
      <w:pPr>
        <w:pStyle w:val="Heading1"/>
      </w:pPr>
      <w:r>
        <w:t>SDNRG Goals and Objectives</w:t>
      </w:r>
    </w:p>
    <w:p w14:paraId="61FD9DD2" w14:textId="77777777" w:rsidR="00062635" w:rsidRDefault="00062635" w:rsidP="00691C27">
      <w:pPr>
        <w:pStyle w:val="PARAGRAPHNOINDENT"/>
      </w:pPr>
      <w:r>
        <w:t xml:space="preserve">SDN aims to benefit all </w:t>
      </w:r>
      <w:r w:rsidR="00392021">
        <w:t xml:space="preserve">network </w:t>
      </w:r>
      <w:r>
        <w:t>types, including wireless, cellular, home, enterprise, data centers, and wide-area networks. The Software-Defined Networking Research Group (SDNRG) is part of the Internet Research Task Force</w:t>
      </w:r>
      <w:r w:rsidR="00392021">
        <w:t>.</w:t>
      </w:r>
      <w:r>
        <w:t xml:space="preserve"> IRTF</w:t>
      </w:r>
      <w:r w:rsidR="00392021">
        <w:t xml:space="preserve"> is</w:t>
      </w:r>
      <w:r>
        <w:t xml:space="preserve"> the research arm of the IETF</w:t>
      </w:r>
      <w:r w:rsidR="00392021">
        <w:t>; it’s</w:t>
      </w:r>
      <w:r>
        <w:t xml:space="preserve"> a parallel organization that focuses on research, wher</w:t>
      </w:r>
      <w:r w:rsidR="00392021">
        <w:t>eas</w:t>
      </w:r>
      <w:r>
        <w:t xml:space="preserve"> the IETF works on engineering solutions. The SDNRG investigates SDN from various perspectives with the goal of identifying </w:t>
      </w:r>
      <w:r w:rsidR="000A6200">
        <w:t xml:space="preserve">both </w:t>
      </w:r>
      <w:r>
        <w:t>approaches that can be defined, deployed</w:t>
      </w:r>
      <w:r w:rsidR="00DB3E02">
        <w:t>,</w:t>
      </w:r>
      <w:r>
        <w:t xml:space="preserve"> and used in the near term</w:t>
      </w:r>
      <w:r w:rsidR="000A6200">
        <w:t>, and</w:t>
      </w:r>
      <w:r>
        <w:t xml:space="preserve"> future research challenges. </w:t>
      </w:r>
      <w:r w:rsidR="000A6200">
        <w:t>K</w:t>
      </w:r>
      <w:r>
        <w:t xml:space="preserve">ey areas of interest include solution scalability, abstractions, and programming languages and paradigms particularly useful in </w:t>
      </w:r>
      <w:r w:rsidR="00DB3E02">
        <w:t xml:space="preserve">an SDN </w:t>
      </w:r>
      <w:r>
        <w:t xml:space="preserve">context. </w:t>
      </w:r>
      <w:r w:rsidR="00DB3E02">
        <w:t>Moreover</w:t>
      </w:r>
      <w:r>
        <w:t xml:space="preserve">, </w:t>
      </w:r>
      <w:r w:rsidR="00DB3E02">
        <w:t xml:space="preserve">the SDNRG </w:t>
      </w:r>
      <w:r>
        <w:t>explicit</w:t>
      </w:r>
      <w:r w:rsidR="00DB3E02">
        <w:t>ly</w:t>
      </w:r>
      <w:r>
        <w:t xml:space="preserve"> </w:t>
      </w:r>
      <w:r w:rsidR="00DB3E02">
        <w:t xml:space="preserve">aims </w:t>
      </w:r>
      <w:r>
        <w:t xml:space="preserve">to provide a forum for researchers to investigate key and interesting problems in the </w:t>
      </w:r>
      <w:r w:rsidR="00097E3B">
        <w:t>SDN</w:t>
      </w:r>
      <w:r>
        <w:t xml:space="preserve"> field.</w:t>
      </w:r>
    </w:p>
    <w:p w14:paraId="599C750D" w14:textId="77777777" w:rsidR="00062635" w:rsidRPr="00097E3B" w:rsidRDefault="00062635" w:rsidP="00062635">
      <w:pPr>
        <w:pStyle w:val="PARAGRAPH"/>
      </w:pPr>
      <w:r>
        <w:t>Finally, the SDNRG provides objective definitions, metrics</w:t>
      </w:r>
      <w:r w:rsidR="00FD5873">
        <w:t>,</w:t>
      </w:r>
      <w:r>
        <w:t xml:space="preserve"> and background research </w:t>
      </w:r>
      <w:r w:rsidR="00FD5873">
        <w:t xml:space="preserve">that it can provide </w:t>
      </w:r>
      <w:r>
        <w:t xml:space="preserve">as input to protocol, network, and service design </w:t>
      </w:r>
      <w:r w:rsidR="00FD5873" w:rsidRPr="00D47B3F">
        <w:t>for</w:t>
      </w:r>
      <w:r>
        <w:t xml:space="preserve"> </w:t>
      </w:r>
      <w:r w:rsidR="00FD5873">
        <w:t>s</w:t>
      </w:r>
      <w:r>
        <w:t xml:space="preserve">tandards </w:t>
      </w:r>
      <w:r w:rsidR="00FD5873">
        <w:t>d</w:t>
      </w:r>
      <w:r>
        <w:t xml:space="preserve">eveloping </w:t>
      </w:r>
      <w:r w:rsidR="00FD5873">
        <w:t>o</w:t>
      </w:r>
      <w:r>
        <w:t>rganizations (SDO</w:t>
      </w:r>
      <w:r w:rsidRPr="00FD5873">
        <w:t>s) and other standards</w:t>
      </w:r>
      <w:r w:rsidR="00FD5873" w:rsidRPr="00FD5873">
        <w:t>-</w:t>
      </w:r>
      <w:r w:rsidRPr="00FD5873">
        <w:t>producing organizations</w:t>
      </w:r>
      <w:r w:rsidR="00097E3B">
        <w:t xml:space="preserve"> </w:t>
      </w:r>
      <w:r w:rsidR="00097E3B">
        <w:rPr>
          <w:b/>
        </w:rPr>
        <w:t xml:space="preserve">//au: you list several SDOs later in the article, when talking </w:t>
      </w:r>
      <w:r w:rsidR="00097E3B">
        <w:rPr>
          <w:b/>
        </w:rPr>
        <w:lastRenderedPageBreak/>
        <w:t xml:space="preserve">specifically about SDN and </w:t>
      </w:r>
      <w:r w:rsidR="00217325">
        <w:rPr>
          <w:b/>
        </w:rPr>
        <w:t>s</w:t>
      </w:r>
      <w:r w:rsidR="00097E3B">
        <w:rPr>
          <w:b/>
        </w:rPr>
        <w:t>tandards, so I’ve removed the examples here</w:t>
      </w:r>
      <w:r w:rsidR="00217325">
        <w:rPr>
          <w:b/>
        </w:rPr>
        <w:t xml:space="preserve"> to avoid </w:t>
      </w:r>
      <w:commentRangeStart w:id="28"/>
      <w:r w:rsidR="00217325">
        <w:rPr>
          <w:b/>
        </w:rPr>
        <w:t>redundancy</w:t>
      </w:r>
      <w:commentRangeEnd w:id="28"/>
      <w:r w:rsidR="00417314">
        <w:rPr>
          <w:rStyle w:val="CommentReference"/>
        </w:rPr>
        <w:commentReference w:id="28"/>
      </w:r>
      <w:r w:rsidR="00097E3B">
        <w:rPr>
          <w:b/>
        </w:rPr>
        <w:t>//</w:t>
      </w:r>
      <w:r w:rsidR="00097E3B">
        <w:t>.</w:t>
      </w:r>
    </w:p>
    <w:p w14:paraId="624365E9" w14:textId="77777777" w:rsidR="00062635" w:rsidRDefault="00691C27" w:rsidP="00691C27">
      <w:pPr>
        <w:pStyle w:val="Heading1"/>
      </w:pPr>
      <w:r>
        <w:t>C</w:t>
      </w:r>
      <w:r w:rsidR="00062635">
        <w:t>urrent Events</w:t>
      </w:r>
    </w:p>
    <w:p w14:paraId="4EA994F4" w14:textId="77777777" w:rsidR="00062635" w:rsidRDefault="00D03358" w:rsidP="00691C27">
      <w:pPr>
        <w:pStyle w:val="PARAGRAPHNOINDENT"/>
      </w:pPr>
      <w:r>
        <w:t>Although</w:t>
      </w:r>
      <w:r w:rsidR="00062635">
        <w:t xml:space="preserve"> </w:t>
      </w:r>
      <w:r>
        <w:t>a</w:t>
      </w:r>
      <w:r w:rsidR="00062635">
        <w:t xml:space="preserve"> wide variety of what people call SDN </w:t>
      </w:r>
      <w:r>
        <w:t>is</w:t>
      </w:r>
      <w:r w:rsidR="00062635">
        <w:t xml:space="preserve"> familiar, </w:t>
      </w:r>
      <w:r>
        <w:t>it’s</w:t>
      </w:r>
      <w:r w:rsidR="00062635">
        <w:t xml:space="preserve"> still a nascent idea. </w:t>
      </w:r>
      <w:r w:rsidR="00D47B3F">
        <w:t>M</w:t>
      </w:r>
      <w:r w:rsidR="00062635">
        <w:t>any</w:t>
      </w:r>
      <w:r w:rsidR="00D47B3F">
        <w:t xml:space="preserve"> of</w:t>
      </w:r>
      <w:r w:rsidR="00062635">
        <w:t xml:space="preserve"> </w:t>
      </w:r>
      <w:r w:rsidR="00D47B3F">
        <w:t>SDN’s underlying</w:t>
      </w:r>
      <w:r w:rsidR="00062635">
        <w:t xml:space="preserve"> ideas</w:t>
      </w:r>
      <w:r w:rsidR="00D47B3F">
        <w:t xml:space="preserve"> </w:t>
      </w:r>
      <w:r>
        <w:t>—</w:t>
      </w:r>
      <w:r w:rsidR="00062635">
        <w:t xml:space="preserve"> </w:t>
      </w:r>
      <w:r>
        <w:t>such as</w:t>
      </w:r>
      <w:r w:rsidR="00062635">
        <w:t xml:space="preserve"> separatin</w:t>
      </w:r>
      <w:r w:rsidR="00741CAF">
        <w:t>g</w:t>
      </w:r>
      <w:r w:rsidR="00062635">
        <w:t xml:space="preserve"> </w:t>
      </w:r>
      <w:r w:rsidR="00741CAF">
        <w:t xml:space="preserve">the </w:t>
      </w:r>
      <w:r w:rsidR="00062635">
        <w:t>control and data planes</w:t>
      </w:r>
      <w:r>
        <w:t xml:space="preserve"> —</w:t>
      </w:r>
      <w:r w:rsidR="00062635">
        <w:t xml:space="preserve"> have turned up in telecommunications in prior technologies, </w:t>
      </w:r>
      <w:r w:rsidR="00D47B3F">
        <w:t xml:space="preserve">but </w:t>
      </w:r>
      <w:r w:rsidR="00062635">
        <w:t>what</w:t>
      </w:r>
      <w:r>
        <w:t>’</w:t>
      </w:r>
      <w:r w:rsidR="00062635">
        <w:t>s interesting is the design space it represents. For example, SDN models range from OpenFlow/SDN</w:t>
      </w:r>
      <w:r w:rsidR="00741CAF">
        <w:t xml:space="preserve"> (OF/SDN)</w:t>
      </w:r>
      <w:r>
        <w:t>,</w:t>
      </w:r>
      <w:r w:rsidR="00741CAF" w:rsidRPr="00741CAF">
        <w:rPr>
          <w:rStyle w:val="bibref"/>
        </w:rPr>
        <w:t>1</w:t>
      </w:r>
      <w:r w:rsidR="00062635">
        <w:t xml:space="preserve"> which is characterized by complete separation of control and data planes and open access to the forwarding plane</w:t>
      </w:r>
      <w:r>
        <w:t>,</w:t>
      </w:r>
      <w:r w:rsidR="00062635">
        <w:t xml:space="preserve"> to overlay models that are less concerned with existing control and data planes. Equally diverse are ideas about what kinds of APIs should exist and </w:t>
      </w:r>
      <w:r w:rsidR="00CE1DC8">
        <w:t>which</w:t>
      </w:r>
      <w:r w:rsidR="00062635">
        <w:t xml:space="preserve"> abstractions they do or should implement. </w:t>
      </w:r>
      <w:r>
        <w:t>M</w:t>
      </w:r>
      <w:r w:rsidR="00062635">
        <w:t xml:space="preserve">any ideas </w:t>
      </w:r>
      <w:r>
        <w:rPr>
          <w:b/>
        </w:rPr>
        <w:t xml:space="preserve">//have </w:t>
      </w:r>
      <w:commentRangeStart w:id="29"/>
      <w:r>
        <w:rPr>
          <w:b/>
        </w:rPr>
        <w:t>arisen</w:t>
      </w:r>
      <w:commentRangeEnd w:id="29"/>
      <w:r w:rsidR="00B23561">
        <w:rPr>
          <w:rStyle w:val="CommentReference"/>
        </w:rPr>
        <w:commentReference w:id="29"/>
      </w:r>
      <w:proofErr w:type="gramStart"/>
      <w:r>
        <w:rPr>
          <w:b/>
        </w:rPr>
        <w:t>?/</w:t>
      </w:r>
      <w:proofErr w:type="gramEnd"/>
      <w:r>
        <w:rPr>
          <w:b/>
        </w:rPr>
        <w:t>/</w:t>
      </w:r>
      <w:r>
        <w:t xml:space="preserve"> </w:t>
      </w:r>
      <w:r w:rsidR="00062635">
        <w:t xml:space="preserve">about distributed controller design and implementation, </w:t>
      </w:r>
      <w:r>
        <w:t>several</w:t>
      </w:r>
      <w:r w:rsidR="00062635">
        <w:t xml:space="preserve"> revolving around how </w:t>
      </w:r>
      <w:r>
        <w:rPr>
          <w:b/>
        </w:rPr>
        <w:t xml:space="preserve">//to </w:t>
      </w:r>
      <w:commentRangeStart w:id="30"/>
      <w:r>
        <w:rPr>
          <w:b/>
        </w:rPr>
        <w:t>manage</w:t>
      </w:r>
      <w:commentRangeEnd w:id="30"/>
      <w:r w:rsidR="00B23561">
        <w:rPr>
          <w:rStyle w:val="CommentReference"/>
        </w:rPr>
        <w:commentReference w:id="30"/>
      </w:r>
      <w:r>
        <w:rPr>
          <w:b/>
        </w:rPr>
        <w:t>?//</w:t>
      </w:r>
      <w:r>
        <w:t xml:space="preserve"> </w:t>
      </w:r>
      <w:r w:rsidR="00062635">
        <w:t>state. Finally, the number of SDN use cases is growing daily. Given this backdrop, the SDNRG currently operates as more of a workshop to allow the diverse SDN community to explore all these factors and their interactions.</w:t>
      </w:r>
    </w:p>
    <w:p w14:paraId="5AC43167" w14:textId="77777777" w:rsidR="00062635" w:rsidRDefault="00062635" w:rsidP="00062635">
      <w:pPr>
        <w:pStyle w:val="PARAGRAPH"/>
      </w:pPr>
      <w:r>
        <w:t xml:space="preserve">Notwithstanding the vast diversity of thought in the SDN community, </w:t>
      </w:r>
      <w:r w:rsidR="00D03358">
        <w:t>we agree on</w:t>
      </w:r>
      <w:r>
        <w:t xml:space="preserve"> several topics that could use some directed consideration</w:t>
      </w:r>
      <w:r w:rsidR="00CE1DC8">
        <w:t>, including</w:t>
      </w:r>
    </w:p>
    <w:p w14:paraId="33A81150" w14:textId="77777777" w:rsidR="00062635" w:rsidRDefault="00D03358" w:rsidP="00691C27">
      <w:pPr>
        <w:pStyle w:val="LIST1a"/>
      </w:pPr>
      <w:proofErr w:type="gramStart"/>
      <w:r>
        <w:t>c</w:t>
      </w:r>
      <w:r w:rsidR="00062635">
        <w:t>lassification</w:t>
      </w:r>
      <w:proofErr w:type="gramEnd"/>
      <w:r w:rsidR="00062635">
        <w:t xml:space="preserve"> of SDN models</w:t>
      </w:r>
      <w:r>
        <w:t>;</w:t>
      </w:r>
    </w:p>
    <w:p w14:paraId="51ACFC2F" w14:textId="77777777" w:rsidR="00062635" w:rsidRDefault="00D03358" w:rsidP="00691C27">
      <w:pPr>
        <w:pStyle w:val="LIST1"/>
      </w:pPr>
      <w:proofErr w:type="gramStart"/>
      <w:r>
        <w:t>d</w:t>
      </w:r>
      <w:r w:rsidR="00062635">
        <w:t>efinitions</w:t>
      </w:r>
      <w:proofErr w:type="gramEnd"/>
      <w:r w:rsidR="00062635">
        <w:t xml:space="preserve"> and taxonomies</w:t>
      </w:r>
      <w:r w:rsidR="009D0C07">
        <w:t>;</w:t>
      </w:r>
    </w:p>
    <w:p w14:paraId="745373E8" w14:textId="77777777" w:rsidR="00062635" w:rsidRDefault="00062635" w:rsidP="00691C27">
      <w:pPr>
        <w:pStyle w:val="LIST1"/>
      </w:pPr>
      <w:r>
        <w:t>SDN model scalability and applicability</w:t>
      </w:r>
      <w:r w:rsidR="009D0C07">
        <w:t>;</w:t>
      </w:r>
    </w:p>
    <w:p w14:paraId="40928D82" w14:textId="77777777" w:rsidR="00062635" w:rsidRDefault="009D0C07" w:rsidP="00691C27">
      <w:pPr>
        <w:pStyle w:val="LIST1"/>
      </w:pPr>
      <w:proofErr w:type="gramStart"/>
      <w:r>
        <w:t>m</w:t>
      </w:r>
      <w:r w:rsidR="00062635">
        <w:t>ultilayer</w:t>
      </w:r>
      <w:proofErr w:type="gramEnd"/>
      <w:r w:rsidR="00062635">
        <w:t xml:space="preserve"> programmability and feedback control systems</w:t>
      </w:r>
      <w:r>
        <w:t>;</w:t>
      </w:r>
    </w:p>
    <w:p w14:paraId="514B8260" w14:textId="77777777" w:rsidR="00062635" w:rsidRDefault="009D0C07" w:rsidP="00691C27">
      <w:pPr>
        <w:pStyle w:val="LIST1"/>
      </w:pPr>
      <w:proofErr w:type="gramStart"/>
      <w:r>
        <w:t>s</w:t>
      </w:r>
      <w:r w:rsidR="00062635">
        <w:t>ystem</w:t>
      </w:r>
      <w:proofErr w:type="gramEnd"/>
      <w:r w:rsidR="00062635">
        <w:t xml:space="preserve"> complexity</w:t>
      </w:r>
      <w:r>
        <w:t>;</w:t>
      </w:r>
    </w:p>
    <w:p w14:paraId="58D58805" w14:textId="77777777" w:rsidR="00062635" w:rsidRDefault="009D0C07" w:rsidP="00691C27">
      <w:pPr>
        <w:pStyle w:val="LIST1"/>
      </w:pPr>
      <w:proofErr w:type="gramStart"/>
      <w:r>
        <w:t>n</w:t>
      </w:r>
      <w:r w:rsidR="00062635">
        <w:t>etwork</w:t>
      </w:r>
      <w:proofErr w:type="gramEnd"/>
      <w:r w:rsidR="00062635">
        <w:t xml:space="preserve"> description languages, abstractions, interfaces</w:t>
      </w:r>
      <w:r>
        <w:t>,</w:t>
      </w:r>
      <w:r w:rsidR="00062635">
        <w:t xml:space="preserve"> and compilers</w:t>
      </w:r>
      <w:r>
        <w:t>;</w:t>
      </w:r>
    </w:p>
    <w:p w14:paraId="12D01E48" w14:textId="77777777" w:rsidR="00062635" w:rsidRDefault="009D0C07" w:rsidP="00691C27">
      <w:pPr>
        <w:pStyle w:val="LIST1"/>
      </w:pPr>
      <w:proofErr w:type="gramStart"/>
      <w:r>
        <w:t>m</w:t>
      </w:r>
      <w:r w:rsidR="00062635">
        <w:t>ethods</w:t>
      </w:r>
      <w:proofErr w:type="gramEnd"/>
      <w:r w:rsidR="00062635">
        <w:t xml:space="preserve"> and mechanisms for (online) verification of correct </w:t>
      </w:r>
      <w:r>
        <w:t xml:space="preserve">network/node </w:t>
      </w:r>
      <w:r w:rsidR="00062635">
        <w:t>operation</w:t>
      </w:r>
      <w:r>
        <w:t xml:space="preserve"> /</w:t>
      </w:r>
      <w:r w:rsidRPr="009D0C07">
        <w:rPr>
          <w:b/>
        </w:rPr>
        <w:t>/au: ok?//</w:t>
      </w:r>
      <w:r w:rsidRPr="009D0C07">
        <w:t>; and</w:t>
      </w:r>
    </w:p>
    <w:p w14:paraId="55266A4D" w14:textId="77777777" w:rsidR="00062635" w:rsidRDefault="009D0C07" w:rsidP="00691C27">
      <w:pPr>
        <w:pStyle w:val="LIST1z"/>
      </w:pPr>
      <w:proofErr w:type="gramStart"/>
      <w:r>
        <w:t>s</w:t>
      </w:r>
      <w:r w:rsidR="00062635">
        <w:t>ecurity</w:t>
      </w:r>
      <w:proofErr w:type="gramEnd"/>
      <w:r>
        <w:t>.</w:t>
      </w:r>
    </w:p>
    <w:p w14:paraId="3DC8E404" w14:textId="77777777" w:rsidR="00062635" w:rsidRDefault="00062635" w:rsidP="009D0C07">
      <w:pPr>
        <w:pStyle w:val="PARAGRAPHNOINDENT"/>
      </w:pPr>
      <w:r>
        <w:t xml:space="preserve">For example, in the case of SDN models, at least three architectural approaches </w:t>
      </w:r>
      <w:r w:rsidR="009D0C07">
        <w:t xml:space="preserve">are under </w:t>
      </w:r>
      <w:r>
        <w:t>discuss</w:t>
      </w:r>
      <w:r w:rsidR="009D0C07">
        <w:t>ion</w:t>
      </w:r>
      <w:r>
        <w:t xml:space="preserve">. </w:t>
      </w:r>
      <w:r w:rsidRPr="00CE1DC8">
        <w:rPr>
          <w:b/>
        </w:rPr>
        <w:t>Points</w:t>
      </w:r>
      <w:r>
        <w:t xml:space="preserve"> </w:t>
      </w:r>
      <w:r w:rsidR="00CE1DC8">
        <w:rPr>
          <w:b/>
        </w:rPr>
        <w:t xml:space="preserve">//au: what do you mean by “points” </w:t>
      </w:r>
      <w:r w:rsidR="001A681A">
        <w:rPr>
          <w:b/>
        </w:rPr>
        <w:t xml:space="preserve">in this </w:t>
      </w:r>
      <w:commentRangeStart w:id="31"/>
      <w:r w:rsidR="001A681A">
        <w:rPr>
          <w:b/>
        </w:rPr>
        <w:t>context</w:t>
      </w:r>
      <w:commentRangeEnd w:id="31"/>
      <w:r w:rsidR="00B23561">
        <w:rPr>
          <w:rStyle w:val="CommentReference"/>
        </w:rPr>
        <w:commentReference w:id="31"/>
      </w:r>
      <w:proofErr w:type="gramStart"/>
      <w:r w:rsidR="00CE1DC8">
        <w:rPr>
          <w:b/>
        </w:rPr>
        <w:t>?/</w:t>
      </w:r>
      <w:proofErr w:type="gramEnd"/>
      <w:r w:rsidR="00CE1DC8">
        <w:rPr>
          <w:b/>
        </w:rPr>
        <w:t>/</w:t>
      </w:r>
      <w:r w:rsidR="00CE1DC8">
        <w:t xml:space="preserve"> </w:t>
      </w:r>
      <w:r>
        <w:t xml:space="preserve">in this space represent key architectural features and include centralized versus distributed control, various degrees of separation of control and data planes, and different programmability points (for </w:t>
      </w:r>
      <w:r w:rsidR="009D0C07">
        <w:t>instance</w:t>
      </w:r>
      <w:r>
        <w:t xml:space="preserve">, one model might make the control plane programmable and another might make the data plane programmable). </w:t>
      </w:r>
      <w:r w:rsidR="009D0C07">
        <w:t xml:space="preserve">We can view the different </w:t>
      </w:r>
      <w:r>
        <w:t>approaches as design points in a continuous</w:t>
      </w:r>
      <w:r w:rsidR="009D0C07">
        <w:t>,</w:t>
      </w:r>
      <w:r>
        <w:t xml:space="preserve"> multidimensional design space, termed </w:t>
      </w:r>
      <w:r w:rsidR="009D0C07">
        <w:t>“</w:t>
      </w:r>
      <w:r>
        <w:t>the SDN Continuum”</w:t>
      </w:r>
      <w:r w:rsidR="000F6D24">
        <w:t xml:space="preserve"> (see www.1-4-5.net/~dmm/talks/nanog58.pdf).</w:t>
      </w:r>
    </w:p>
    <w:p w14:paraId="5EE03156" w14:textId="77777777" w:rsidR="00062635" w:rsidRDefault="00062635" w:rsidP="00062635">
      <w:pPr>
        <w:pStyle w:val="PARAGRAPH"/>
      </w:pPr>
      <w:r>
        <w:t xml:space="preserve">One point in </w:t>
      </w:r>
      <w:r w:rsidR="009D0C07">
        <w:t xml:space="preserve">the </w:t>
      </w:r>
      <w:r>
        <w:t>SDN Continuum is OF/SDN</w:t>
      </w:r>
      <w:r w:rsidR="009D0C07">
        <w:t>.</w:t>
      </w:r>
      <w:r w:rsidR="009D0C07">
        <w:rPr>
          <w:rStyle w:val="bibref"/>
        </w:rPr>
        <w:t>1</w:t>
      </w:r>
      <w:r>
        <w:t xml:space="preserve"> Work on </w:t>
      </w:r>
      <w:r w:rsidR="00CE1DC8">
        <w:t xml:space="preserve">this model </w:t>
      </w:r>
      <w:r w:rsidR="009D0C07">
        <w:t>began</w:t>
      </w:r>
      <w:r>
        <w:t xml:space="preserve"> at Stanford </w:t>
      </w:r>
      <w:r w:rsidR="009D0C07">
        <w:t xml:space="preserve">University </w:t>
      </w:r>
      <w:r>
        <w:t>as part of the Clean Slate project</w:t>
      </w:r>
      <w:r w:rsidR="00BE3542">
        <w:t xml:space="preserve"> (http://cleanslate.stanford.edu)</w:t>
      </w:r>
      <w:r>
        <w:t xml:space="preserve"> and now takes place in the </w:t>
      </w:r>
      <w:r w:rsidR="00CE1DC8">
        <w:t>Open Networking Foundation (</w:t>
      </w:r>
      <w:r>
        <w:t>ONF</w:t>
      </w:r>
      <w:r w:rsidR="00CE1DC8">
        <w:t xml:space="preserve">; </w:t>
      </w:r>
      <w:r w:rsidR="000F6D24">
        <w:t>www.opennetworking.org)</w:t>
      </w:r>
      <w:r w:rsidR="009D0C07">
        <w:t>.</w:t>
      </w:r>
      <w:r>
        <w:t xml:space="preserve"> OF/SDN is characterized by the complete separation of </w:t>
      </w:r>
      <w:r w:rsidR="00CE1DC8">
        <w:t xml:space="preserve">the </w:t>
      </w:r>
      <w:r>
        <w:t>control and data planes, open interfaces to the forwarding plane (</w:t>
      </w:r>
      <w:r w:rsidR="009D0C07">
        <w:t>that is</w:t>
      </w:r>
      <w:r>
        <w:t>, Open</w:t>
      </w:r>
      <w:r w:rsidR="00CE1DC8">
        <w:t>F</w:t>
      </w:r>
      <w:r>
        <w:t>low)</w:t>
      </w:r>
      <w:r w:rsidR="00CE1DC8">
        <w:t>, and centralized control (</w:t>
      </w:r>
      <w:r w:rsidR="00CE1DC8" w:rsidRPr="00CE1DC8">
        <w:t>n</w:t>
      </w:r>
      <w:r w:rsidR="00CE1DC8">
        <w:t>ote that “logically centralized” is the term currently used for this kind of centralization of control; logically centralized</w:t>
      </w:r>
      <w:r w:rsidR="00CE1DC8" w:rsidRPr="00B07DCB">
        <w:t xml:space="preserve"> actually </w:t>
      </w:r>
      <w:r w:rsidR="00CE1DC8">
        <w:t>means “distributed”</w:t>
      </w:r>
      <w:r w:rsidR="00CE1DC8">
        <w:rPr>
          <w:rStyle w:val="bibref"/>
        </w:rPr>
        <w:t>2</w:t>
      </w:r>
      <w:r w:rsidR="00CE1DC8">
        <w:t>).</w:t>
      </w:r>
    </w:p>
    <w:p w14:paraId="59D19FCF" w14:textId="77777777" w:rsidR="00062635" w:rsidRDefault="00062635" w:rsidP="00062635">
      <w:pPr>
        <w:pStyle w:val="PARAGRAPH"/>
      </w:pPr>
      <w:r>
        <w:t xml:space="preserve">A second interesting point in this space </w:t>
      </w:r>
      <w:r w:rsidR="009D0C07">
        <w:t>is</w:t>
      </w:r>
      <w:r>
        <w:t xml:space="preserve"> Control Plane/SDN (CP/SDN); here</w:t>
      </w:r>
      <w:r w:rsidR="009D0C07">
        <w:t>,</w:t>
      </w:r>
      <w:r>
        <w:t xml:space="preserve"> designers seek to make the existing, distributed control plane programmable. </w:t>
      </w:r>
      <w:r w:rsidRPr="00306C4C">
        <w:t>I</w:t>
      </w:r>
      <w:r w:rsidR="00306C4C" w:rsidRPr="00306C4C">
        <w:t>nterface to the Routing System (I</w:t>
      </w:r>
      <w:r w:rsidRPr="00306C4C">
        <w:t>2RS</w:t>
      </w:r>
      <w:r w:rsidR="00306C4C" w:rsidRPr="00306C4C">
        <w:t xml:space="preserve">; </w:t>
      </w:r>
      <w:r w:rsidR="00306C4C">
        <w:t>http://datatracker.ietf.org/wg/i2rs/charter/</w:t>
      </w:r>
      <w:r w:rsidR="00306C4C">
        <w:rPr>
          <w:b/>
        </w:rPr>
        <w:t>)</w:t>
      </w:r>
      <w:r>
        <w:t xml:space="preserve"> is a protocol designed to make the </w:t>
      </w:r>
      <w:r w:rsidR="009D0C07" w:rsidRPr="00721E3D">
        <w:rPr>
          <w:i/>
        </w:rPr>
        <w:t>r</w:t>
      </w:r>
      <w:r w:rsidRPr="00721E3D">
        <w:rPr>
          <w:i/>
        </w:rPr>
        <w:t xml:space="preserve">outing </w:t>
      </w:r>
      <w:r w:rsidR="009D0C07" w:rsidRPr="00721E3D">
        <w:rPr>
          <w:i/>
        </w:rPr>
        <w:t>i</w:t>
      </w:r>
      <w:r w:rsidRPr="00721E3D">
        <w:rPr>
          <w:i/>
        </w:rPr>
        <w:t xml:space="preserve">nformation </w:t>
      </w:r>
      <w:r w:rsidR="009D0C07" w:rsidRPr="00721E3D">
        <w:rPr>
          <w:i/>
        </w:rPr>
        <w:t>b</w:t>
      </w:r>
      <w:r w:rsidRPr="00721E3D">
        <w:rPr>
          <w:i/>
        </w:rPr>
        <w:t>ase</w:t>
      </w:r>
      <w:r w:rsidR="009D0C07">
        <w:t xml:space="preserve"> (RIB)</w:t>
      </w:r>
      <w:r>
        <w:t xml:space="preserve"> programmable and enable new kinds of network provisioning and operation. The basic idea is that </w:t>
      </w:r>
      <w:r w:rsidR="009D0C07">
        <w:t>because</w:t>
      </w:r>
      <w:r>
        <w:t xml:space="preserve"> the RIB is already an arbitration engine for various routing state</w:t>
      </w:r>
      <w:r w:rsidR="009D0C07">
        <w:t xml:space="preserve"> sources</w:t>
      </w:r>
      <w:r>
        <w:t xml:space="preserve">, CP/SDN </w:t>
      </w:r>
      <w:r w:rsidR="00721E3D">
        <w:t>will</w:t>
      </w:r>
      <w:r>
        <w:t xml:space="preserve"> provide mechanisms </w:t>
      </w:r>
      <w:r w:rsidR="009D0C07">
        <w:t>for</w:t>
      </w:r>
      <w:r>
        <w:t xml:space="preserve"> us</w:t>
      </w:r>
      <w:r w:rsidR="009D0C07">
        <w:t>ing</w:t>
      </w:r>
      <w:r>
        <w:t xml:space="preserve"> that arbitration engine to inject routing state into the system as well as read possibly abstracted state from</w:t>
      </w:r>
      <w:r w:rsidR="00721E3D">
        <w:t xml:space="preserve"> it</w:t>
      </w:r>
      <w:r>
        <w:t xml:space="preserve">. Examples of protocols in this class include </w:t>
      </w:r>
      <w:r w:rsidR="009D0C07">
        <w:t xml:space="preserve">the </w:t>
      </w:r>
      <w:r w:rsidRPr="009D0C07">
        <w:t>B</w:t>
      </w:r>
      <w:r w:rsidR="009D0C07" w:rsidRPr="009D0C07">
        <w:t xml:space="preserve">order </w:t>
      </w:r>
      <w:r w:rsidRPr="009D0C07">
        <w:t>G</w:t>
      </w:r>
      <w:r w:rsidR="009D0C07" w:rsidRPr="009D0C07">
        <w:t xml:space="preserve">ateway </w:t>
      </w:r>
      <w:r w:rsidRPr="009D0C07">
        <w:t>P</w:t>
      </w:r>
      <w:r w:rsidR="009D0C07" w:rsidRPr="009D0C07">
        <w:t>rotocol-</w:t>
      </w:r>
      <w:r w:rsidR="009D0C07">
        <w:t xml:space="preserve">Link State </w:t>
      </w:r>
      <w:r w:rsidR="009D0C07">
        <w:rPr>
          <w:b/>
        </w:rPr>
        <w:t>//au: correct</w:t>
      </w:r>
      <w:proofErr w:type="gramStart"/>
      <w:r w:rsidR="009D0C07">
        <w:rPr>
          <w:b/>
        </w:rPr>
        <w:t>?/</w:t>
      </w:r>
      <w:proofErr w:type="gramEnd"/>
      <w:r w:rsidR="009D0C07">
        <w:rPr>
          <w:b/>
        </w:rPr>
        <w:t>/</w:t>
      </w:r>
      <w:r w:rsidR="009D0C07" w:rsidRPr="009D0C07">
        <w:t xml:space="preserve"> (BGP</w:t>
      </w:r>
      <w:r w:rsidRPr="009D0C07">
        <w:t>-LS</w:t>
      </w:r>
      <w:r w:rsidR="009D0C07" w:rsidRPr="009D0C07">
        <w:t>)</w:t>
      </w:r>
      <w:r>
        <w:t xml:space="preserve"> and </w:t>
      </w:r>
      <w:r w:rsidR="005F04EB">
        <w:t>Application-La</w:t>
      </w:r>
      <w:r w:rsidR="00721E3D">
        <w:t>y</w:t>
      </w:r>
      <w:r w:rsidR="005F04EB">
        <w:t>er Traffic Optimization (</w:t>
      </w:r>
      <w:r w:rsidRPr="005F04EB">
        <w:t>ALTO</w:t>
      </w:r>
      <w:r w:rsidR="005F04EB">
        <w:t>)</w:t>
      </w:r>
      <w:r>
        <w:t>.</w:t>
      </w:r>
    </w:p>
    <w:p w14:paraId="59ECB3CC" w14:textId="77777777" w:rsidR="00062635" w:rsidRDefault="00062635" w:rsidP="00062635">
      <w:pPr>
        <w:pStyle w:val="PARAGRAPH"/>
      </w:pPr>
      <w:r>
        <w:t xml:space="preserve">Finally, </w:t>
      </w:r>
      <w:r w:rsidRPr="005F04EB">
        <w:t>Overl</w:t>
      </w:r>
      <w:r w:rsidR="005F04EB" w:rsidRPr="005F04EB">
        <w:t>a</w:t>
      </w:r>
      <w:r w:rsidRPr="005F04EB">
        <w:t>y</w:t>
      </w:r>
      <w:r w:rsidR="005F04EB">
        <w:t>/</w:t>
      </w:r>
      <w:r>
        <w:t>SDN (OL/SDN) represents a design point that encompasses those models in which a virtual network is overlaid on the network (which m</w:t>
      </w:r>
      <w:r w:rsidR="005F04EB">
        <w:t>ight</w:t>
      </w:r>
      <w:r>
        <w:t xml:space="preserve"> be physical, virtual, or both). In this case</w:t>
      </w:r>
      <w:r w:rsidR="005F04EB">
        <w:t>,</w:t>
      </w:r>
      <w:r>
        <w:t xml:space="preserve"> the designers overlay a new control plane on top of existing control and data planes, and (in theory) have minimal interaction with the “underlay” network.</w:t>
      </w:r>
      <w:r w:rsidR="008F54B1">
        <w:t xml:space="preserve"> (Note that the degree to which an OL/SDN control or data plane requires knowledge or control of network state in the underlay network is a topic of vigorous debate.)</w:t>
      </w:r>
      <w:r>
        <w:t xml:space="preserve"> The </w:t>
      </w:r>
      <w:r w:rsidR="005F04EB">
        <w:t>IETF’s Network Virtualization Overlays (</w:t>
      </w:r>
      <w:r>
        <w:t>NVO3</w:t>
      </w:r>
      <w:r w:rsidR="005F04EB">
        <w:t>)</w:t>
      </w:r>
      <w:r>
        <w:t xml:space="preserve"> working group is involved in standardizing </w:t>
      </w:r>
      <w:r>
        <w:lastRenderedPageBreak/>
        <w:t>OL/SDN models.</w:t>
      </w:r>
    </w:p>
    <w:p w14:paraId="68BA6CA7" w14:textId="77777777" w:rsidR="00062635" w:rsidRDefault="00062635" w:rsidP="00062635">
      <w:pPr>
        <w:pStyle w:val="PARAGRAPH"/>
      </w:pPr>
      <w:r>
        <w:t xml:space="preserve">Of course, these are discrete points in the design space; </w:t>
      </w:r>
      <w:r w:rsidR="005F04EB">
        <w:t xml:space="preserve">we can mix and match </w:t>
      </w:r>
      <w:r>
        <w:t>the features</w:t>
      </w:r>
      <w:r w:rsidR="00721E3D">
        <w:t xml:space="preserve"> they</w:t>
      </w:r>
      <w:r>
        <w:t xml:space="preserve"> represent to yield interesting architectures. For example, in some use cases</w:t>
      </w:r>
      <w:r w:rsidR="005F04EB">
        <w:t>,</w:t>
      </w:r>
      <w:r>
        <w:t xml:space="preserve"> it might make sense to direct traffic down traffic</w:t>
      </w:r>
      <w:r w:rsidR="005F04EB">
        <w:t>-</w:t>
      </w:r>
      <w:r>
        <w:t xml:space="preserve">engineered tunnels using </w:t>
      </w:r>
      <w:r w:rsidRPr="00721E3D">
        <w:rPr>
          <w:b/>
        </w:rPr>
        <w:t>Open</w:t>
      </w:r>
      <w:r w:rsidR="00721E3D" w:rsidRPr="00721E3D">
        <w:rPr>
          <w:b/>
        </w:rPr>
        <w:t>F</w:t>
      </w:r>
      <w:r w:rsidRPr="00721E3D">
        <w:rPr>
          <w:b/>
        </w:rPr>
        <w:t>low</w:t>
      </w:r>
      <w:r w:rsidR="00721E3D">
        <w:t xml:space="preserve"> </w:t>
      </w:r>
      <w:r w:rsidR="00721E3D">
        <w:rPr>
          <w:b/>
        </w:rPr>
        <w:t>//or “OF/SDN,” as previously</w:t>
      </w:r>
      <w:proofErr w:type="gramStart"/>
      <w:r w:rsidR="00721E3D">
        <w:rPr>
          <w:b/>
        </w:rPr>
        <w:t>?/</w:t>
      </w:r>
      <w:proofErr w:type="gramEnd"/>
      <w:r w:rsidR="00721E3D">
        <w:rPr>
          <w:b/>
        </w:rPr>
        <w:t>/</w:t>
      </w:r>
      <w:r>
        <w:t xml:space="preserve"> </w:t>
      </w:r>
      <w:commentRangeStart w:id="32"/>
      <w:r>
        <w:t>at</w:t>
      </w:r>
      <w:commentRangeEnd w:id="32"/>
      <w:r w:rsidR="00B23561">
        <w:rPr>
          <w:rStyle w:val="CommentReference"/>
        </w:rPr>
        <w:commentReference w:id="32"/>
      </w:r>
      <w:r>
        <w:t xml:space="preserve"> the </w:t>
      </w:r>
      <w:r w:rsidR="005F04EB">
        <w:t xml:space="preserve">network </w:t>
      </w:r>
      <w:r>
        <w:t xml:space="preserve">edges </w:t>
      </w:r>
      <w:r w:rsidR="005F04EB">
        <w:t>and</w:t>
      </w:r>
      <w:r w:rsidR="005F04EB" w:rsidRPr="005F04EB">
        <w:t xml:space="preserve"> the </w:t>
      </w:r>
      <w:r w:rsidR="005F04EB" w:rsidRPr="00306C4C">
        <w:t>Path Computation Element</w:t>
      </w:r>
      <w:r w:rsidR="005F04EB" w:rsidRPr="005F04EB">
        <w:t xml:space="preserve"> (P</w:t>
      </w:r>
      <w:r w:rsidR="005F04EB">
        <w:t>CE</w:t>
      </w:r>
      <w:r w:rsidR="00306C4C">
        <w:t>; http://datatracker.ietf.org/wg/pce/charter/</w:t>
      </w:r>
      <w:r w:rsidR="005F04EB">
        <w:t xml:space="preserve">) to build the </w:t>
      </w:r>
      <w:r>
        <w:t xml:space="preserve">tunnels themselves. On the other hand, OL/SDN architectures are typically less concerned with </w:t>
      </w:r>
      <w:r w:rsidR="00721E3D">
        <w:t xml:space="preserve">the </w:t>
      </w:r>
      <w:r w:rsidRPr="00721E3D">
        <w:t>programmability of</w:t>
      </w:r>
      <w:r w:rsidR="00221BEA">
        <w:t xml:space="preserve"> </w:t>
      </w:r>
      <w:r>
        <w:t>the “underlay” control or data planes; rather</w:t>
      </w:r>
      <w:r w:rsidR="00221BEA">
        <w:t>,</w:t>
      </w:r>
      <w:r>
        <w:t xml:space="preserve"> scaling </w:t>
      </w:r>
      <w:r w:rsidR="00221BEA">
        <w:t xml:space="preserve">here </w:t>
      </w:r>
      <w:r>
        <w:t>is achieved by</w:t>
      </w:r>
      <w:r w:rsidR="00221BEA">
        <w:t xml:space="preserve"> </w:t>
      </w:r>
      <w:r>
        <w:t>overlaying a new programmable control plane and</w:t>
      </w:r>
      <w:r w:rsidR="00221BEA">
        <w:t>,</w:t>
      </w:r>
      <w:r>
        <w:t xml:space="preserve"> in some cases, a virtual data plane such as the Open Virtual Switch (OVS).</w:t>
      </w:r>
    </w:p>
    <w:p w14:paraId="52E730D0" w14:textId="77777777" w:rsidR="00062635" w:rsidRDefault="00062635" w:rsidP="00691C27">
      <w:pPr>
        <w:pStyle w:val="Heading1"/>
      </w:pPr>
      <w:r>
        <w:t>SDN and Standards</w:t>
      </w:r>
    </w:p>
    <w:p w14:paraId="0A4875DB" w14:textId="77777777" w:rsidR="00062635" w:rsidRDefault="00062635" w:rsidP="00691C27">
      <w:pPr>
        <w:pStyle w:val="PARAGRAPHNOINDENT"/>
      </w:pPr>
      <w:r>
        <w:t xml:space="preserve">Given the </w:t>
      </w:r>
      <w:r w:rsidR="00221BEA">
        <w:t>myriad</w:t>
      </w:r>
      <w:r>
        <w:t xml:space="preserve"> ideas </w:t>
      </w:r>
      <w:r w:rsidR="00221BEA">
        <w:t>on</w:t>
      </w:r>
      <w:r>
        <w:t xml:space="preserve"> what SDN architecture might look like and what its components might be, it</w:t>
      </w:r>
      <w:r w:rsidR="00221BEA">
        <w:t>’</w:t>
      </w:r>
      <w:r>
        <w:t xml:space="preserve">s </w:t>
      </w:r>
      <w:r w:rsidR="00221BEA">
        <w:t>un</w:t>
      </w:r>
      <w:r>
        <w:t xml:space="preserve">surprising that almost every </w:t>
      </w:r>
      <w:r w:rsidRPr="003343B2">
        <w:rPr>
          <w:b/>
        </w:rPr>
        <w:t>SD</w:t>
      </w:r>
      <w:r w:rsidR="003343B2">
        <w:rPr>
          <w:b/>
        </w:rPr>
        <w:t>O</w:t>
      </w:r>
      <w:r>
        <w:t xml:space="preserve"> and many quasi-</w:t>
      </w:r>
      <w:r w:rsidRPr="003343B2">
        <w:rPr>
          <w:b/>
        </w:rPr>
        <w:t>SD</w:t>
      </w:r>
      <w:r w:rsidR="003343B2">
        <w:rPr>
          <w:b/>
        </w:rPr>
        <w:t>O</w:t>
      </w:r>
      <w:r w:rsidRPr="003343B2">
        <w:rPr>
          <w:b/>
        </w:rPr>
        <w:t>s</w:t>
      </w:r>
      <w:r w:rsidR="003343B2" w:rsidRPr="003343B2">
        <w:rPr>
          <w:b/>
        </w:rPr>
        <w:t xml:space="preserve"> //au: correct</w:t>
      </w:r>
      <w:proofErr w:type="gramStart"/>
      <w:r w:rsidR="003343B2" w:rsidRPr="003343B2">
        <w:rPr>
          <w:b/>
        </w:rPr>
        <w:t>?/</w:t>
      </w:r>
      <w:proofErr w:type="gramEnd"/>
      <w:r w:rsidR="003343B2" w:rsidRPr="003343B2">
        <w:rPr>
          <w:b/>
        </w:rPr>
        <w:t>/</w:t>
      </w:r>
      <w:r w:rsidRPr="003343B2">
        <w:t xml:space="preserve"> are involved in SDN standardization. These include</w:t>
      </w:r>
      <w:r w:rsidR="003343B2" w:rsidRPr="003343B2">
        <w:t xml:space="preserve"> the IETF, the European Telecommunications Standards Institute (ETSI), the Alliance for Telecommunications Industry Solutions (ATIS), ITU-T, IEEE, the Open Networking Foundation (ONF), the Metro Ethernet Forum (MEF), the Distributed Management Task Force (DMTF), and the Object Management Group (OMG) </w:t>
      </w:r>
      <w:r w:rsidR="003343B2" w:rsidRPr="003343B2">
        <w:rPr>
          <w:b/>
        </w:rPr>
        <w:t>//au: except for a few well-known to IC’s readership, we spell out the names of most standards organizations. Let me know if any of these are incorrect</w:t>
      </w:r>
      <w:r w:rsidR="00DA1BCE">
        <w:rPr>
          <w:b/>
        </w:rPr>
        <w:t>. Also, I combined this list with the one I moved from a previous section, so please strike any that should be removed here</w:t>
      </w:r>
      <w:r w:rsidR="003343B2" w:rsidRPr="003343B2">
        <w:rPr>
          <w:b/>
        </w:rPr>
        <w:t>//</w:t>
      </w:r>
      <w:r>
        <w:t xml:space="preserve">. </w:t>
      </w:r>
      <w:commentRangeStart w:id="33"/>
      <w:r w:rsidR="00221BEA">
        <w:t>Moreover</w:t>
      </w:r>
      <w:commentRangeEnd w:id="33"/>
      <w:r w:rsidR="007B3755">
        <w:rPr>
          <w:rStyle w:val="CommentReference"/>
        </w:rPr>
        <w:commentReference w:id="33"/>
      </w:r>
      <w:r w:rsidR="00221BEA">
        <w:t>, s</w:t>
      </w:r>
      <w:r>
        <w:t xml:space="preserve">everal open source consortia </w:t>
      </w:r>
      <w:r w:rsidR="00221BEA">
        <w:t xml:space="preserve">are </w:t>
      </w:r>
      <w:r>
        <w:t>producing software in the SDN space</w:t>
      </w:r>
      <w:r w:rsidR="006C6BC4">
        <w:t xml:space="preserve"> (www.opendaylight.org)</w:t>
      </w:r>
      <w:r w:rsidR="00221BEA">
        <w:t>.</w:t>
      </w:r>
    </w:p>
    <w:p w14:paraId="18DE0151" w14:textId="77777777" w:rsidR="00062635" w:rsidRDefault="00062635" w:rsidP="00062635">
      <w:pPr>
        <w:pStyle w:val="PARAGRAPH"/>
      </w:pPr>
      <w:r>
        <w:t xml:space="preserve">In the </w:t>
      </w:r>
      <w:r w:rsidR="00221BEA">
        <w:t xml:space="preserve">IETF’s </w:t>
      </w:r>
      <w:r>
        <w:t xml:space="preserve">case, </w:t>
      </w:r>
      <w:r w:rsidR="00221BEA">
        <w:t>we</w:t>
      </w:r>
      <w:r>
        <w:t xml:space="preserve"> c</w:t>
      </w:r>
      <w:r w:rsidR="00221BEA">
        <w:t>an</w:t>
      </w:r>
      <w:r>
        <w:t xml:space="preserve"> consider </w:t>
      </w:r>
      <w:r w:rsidR="00C94AEC" w:rsidRPr="00C94AEC">
        <w:t>Forwarding and Control Element Separation</w:t>
      </w:r>
      <w:r w:rsidR="00C94AEC">
        <w:t xml:space="preserve"> (</w:t>
      </w:r>
      <w:proofErr w:type="spellStart"/>
      <w:r>
        <w:t>ForCES</w:t>
      </w:r>
      <w:proofErr w:type="spellEnd"/>
      <w:r w:rsidR="00C94AEC">
        <w:t xml:space="preserve">; </w:t>
      </w:r>
      <w:r w:rsidR="00A36EAD">
        <w:t>http://datatracker.ietf.org/wg/forces/charter/)</w:t>
      </w:r>
      <w:r w:rsidR="00221BEA">
        <w:t>,</w:t>
      </w:r>
      <w:r>
        <w:t xml:space="preserve"> </w:t>
      </w:r>
      <w:r w:rsidR="00306C4C">
        <w:t>Network Configuration (</w:t>
      </w:r>
      <w:proofErr w:type="spellStart"/>
      <w:r w:rsidR="00306C4C">
        <w:t>NetConf</w:t>
      </w:r>
      <w:proofErr w:type="spellEnd"/>
      <w:r w:rsidR="00306C4C">
        <w:t>; http://datatracker.ietf.org/wg/netconf/</w:t>
      </w:r>
      <w:r w:rsidR="00221BEA">
        <w:t>,</w:t>
      </w:r>
      <w:r>
        <w:t xml:space="preserve"> YANG</w:t>
      </w:r>
      <w:r w:rsidR="00306C4C">
        <w:t xml:space="preserve"> (http://en.wikipedia.org/wiki/YANG)</w:t>
      </w:r>
      <w:r w:rsidR="00B1638B">
        <w:t>,</w:t>
      </w:r>
      <w:r>
        <w:t xml:space="preserve"> I2RS</w:t>
      </w:r>
      <w:r w:rsidR="00B1638B">
        <w:t>,</w:t>
      </w:r>
      <w:r>
        <w:t xml:space="preserve"> PCE</w:t>
      </w:r>
      <w:r w:rsidR="00B1638B">
        <w:t>,</w:t>
      </w:r>
      <w:r>
        <w:t xml:space="preserve"> </w:t>
      </w:r>
      <w:r w:rsidR="000074BC">
        <w:t>the Locator/ID Separation Protocol (</w:t>
      </w:r>
      <w:r>
        <w:t>LISP</w:t>
      </w:r>
      <w:r w:rsidR="000074BC">
        <w:t xml:space="preserve">; </w:t>
      </w:r>
      <w:r w:rsidR="00AC60A3">
        <w:t>https://datatracker.ietf.org/wg/lisp/charter/)</w:t>
      </w:r>
      <w:r w:rsidR="00B1638B">
        <w:t>,</w:t>
      </w:r>
      <w:r>
        <w:t xml:space="preserve"> and many other technologies to be</w:t>
      </w:r>
      <w:r w:rsidR="00B1638B">
        <w:t>,</w:t>
      </w:r>
      <w:r>
        <w:t xml:space="preserve"> at the very least</w:t>
      </w:r>
      <w:r w:rsidR="00B1638B">
        <w:t>,</w:t>
      </w:r>
      <w:r>
        <w:t xml:space="preserve"> SDN</w:t>
      </w:r>
      <w:r w:rsidR="00242CCF">
        <w:t>-</w:t>
      </w:r>
      <w:r>
        <w:t>enabling</w:t>
      </w:r>
      <w:r w:rsidR="00B1638B">
        <w:t>.</w:t>
      </w:r>
      <w:r>
        <w:t xml:space="preserve"> Even BGP</w:t>
      </w:r>
      <w:r w:rsidR="00242CCF">
        <w:rPr>
          <w:rStyle w:val="bibref"/>
        </w:rPr>
        <w:t>3</w:t>
      </w:r>
      <w:r>
        <w:t xml:space="preserve"> is used in many SDN solutions</w:t>
      </w:r>
      <w:r w:rsidR="00AC60A3">
        <w:t xml:space="preserve"> (see www.juniper.net/us/en/dm/junos-v-contrail/)</w:t>
      </w:r>
      <w:r w:rsidR="00B1638B">
        <w:t>.</w:t>
      </w:r>
    </w:p>
    <w:p w14:paraId="17E54117" w14:textId="77777777" w:rsidR="00062635" w:rsidRDefault="00B1638B" w:rsidP="00062635">
      <w:pPr>
        <w:pStyle w:val="PARAGRAPH"/>
      </w:pPr>
      <w:r>
        <w:t>Because</w:t>
      </w:r>
      <w:r w:rsidR="00062635">
        <w:t xml:space="preserve"> it</w:t>
      </w:r>
      <w:r>
        <w:t>’</w:t>
      </w:r>
      <w:r w:rsidR="00062635">
        <w:t xml:space="preserve">s early in </w:t>
      </w:r>
      <w:r>
        <w:t>SDN’s</w:t>
      </w:r>
      <w:r w:rsidR="00062635">
        <w:t xml:space="preserve"> evolution, the SDNRG has a</w:t>
      </w:r>
      <w:r>
        <w:t>n</w:t>
      </w:r>
      <w:r w:rsidR="00062635">
        <w:t xml:space="preserve"> important role to play in the </w:t>
      </w:r>
      <w:r>
        <w:t>s</w:t>
      </w:r>
      <w:r w:rsidR="00062635">
        <w:t xml:space="preserve">tandards </w:t>
      </w:r>
      <w:r>
        <w:t>p</w:t>
      </w:r>
      <w:r w:rsidR="00062635">
        <w:t xml:space="preserve">rocess. In particular, research into many SDN technologies currently </w:t>
      </w:r>
      <w:r>
        <w:t xml:space="preserve">being </w:t>
      </w:r>
      <w:r w:rsidR="00062635">
        <w:t xml:space="preserve">standardized in the IETF, </w:t>
      </w:r>
      <w:r>
        <w:t>such as</w:t>
      </w:r>
      <w:r w:rsidR="00062635">
        <w:t xml:space="preserve"> I2RS or PCE, is essential to </w:t>
      </w:r>
      <w:r>
        <w:t xml:space="preserve">not only </w:t>
      </w:r>
      <w:r w:rsidR="00062635">
        <w:t>guide the development of the standards themselves but also help inform deployment models. Hence</w:t>
      </w:r>
      <w:r>
        <w:t>,</w:t>
      </w:r>
      <w:r w:rsidR="00062635">
        <w:t xml:space="preserve"> the SDNRG encourages research and provides a forum for discussion. </w:t>
      </w:r>
      <w:r>
        <w:t xml:space="preserve">It </w:t>
      </w:r>
      <w:r w:rsidR="00062635">
        <w:t>also seeks to understand the larger SDN context and where standardization might be needed.</w:t>
      </w:r>
    </w:p>
    <w:p w14:paraId="50FEDFD4" w14:textId="77777777" w:rsidR="00062635" w:rsidRDefault="00062635" w:rsidP="00062635">
      <w:pPr>
        <w:pStyle w:val="PARAGRAPH"/>
      </w:pPr>
      <w:r>
        <w:t xml:space="preserve">Finally, the SDNRG will publish documents that outline </w:t>
      </w:r>
      <w:r w:rsidR="00B1638B">
        <w:t xml:space="preserve">active research, development, and pre-standardization </w:t>
      </w:r>
      <w:r>
        <w:t>areas in the SDN space. To this end, the SDNRG has active drafts dealing with terminology for SDN (a surprisingly contentious area), security, and formal methods for correctness.</w:t>
      </w:r>
    </w:p>
    <w:p w14:paraId="5CDDA500" w14:textId="77777777" w:rsidR="00062635" w:rsidRDefault="00062635" w:rsidP="00691C27">
      <w:pPr>
        <w:pStyle w:val="Heading1"/>
      </w:pPr>
      <w:r>
        <w:t>Open Problems</w:t>
      </w:r>
    </w:p>
    <w:p w14:paraId="3E0FDACD" w14:textId="77777777" w:rsidR="00062635" w:rsidRDefault="00A36EAD" w:rsidP="00691C27">
      <w:pPr>
        <w:pStyle w:val="PARAGRAPHNOINDENT"/>
      </w:pPr>
      <w:r>
        <w:t>S</w:t>
      </w:r>
      <w:r w:rsidR="00062635">
        <w:t xml:space="preserve">everal open problems </w:t>
      </w:r>
      <w:r>
        <w:t xml:space="preserve">exist </w:t>
      </w:r>
      <w:r w:rsidR="00062635">
        <w:t>in the SDN space</w:t>
      </w:r>
      <w:r>
        <w:t>, ranging from</w:t>
      </w:r>
      <w:r w:rsidR="00062635">
        <w:t xml:space="preserve"> architectural questions that are fundamental to how networks scale and evolve</w:t>
      </w:r>
      <w:r w:rsidR="00482C2B">
        <w:rPr>
          <w:rStyle w:val="bibref"/>
        </w:rPr>
        <w:t>4</w:t>
      </w:r>
      <w:r w:rsidR="00062635">
        <w:t xml:space="preserve"> to implementation issues such as how we might build distributed “logically centralized” control planes</w:t>
      </w:r>
      <w:r>
        <w:t>.</w:t>
      </w:r>
      <w:r w:rsidR="00482C2B">
        <w:rPr>
          <w:rStyle w:val="bibref"/>
        </w:rPr>
        <w:t>2</w:t>
      </w:r>
      <w:r w:rsidR="00062635">
        <w:t xml:space="preserve"> For example, how much programmability should an SDN system provide, and where? </w:t>
      </w:r>
      <w:r w:rsidR="00062635" w:rsidRPr="00482C2B">
        <w:rPr>
          <w:b/>
        </w:rPr>
        <w:t>OpenFlow</w:t>
      </w:r>
      <w:r w:rsidR="00482C2B">
        <w:t xml:space="preserve"> </w:t>
      </w:r>
      <w:r w:rsidR="00482C2B">
        <w:rPr>
          <w:b/>
        </w:rPr>
        <w:t>//OF/SDN</w:t>
      </w:r>
      <w:proofErr w:type="gramStart"/>
      <w:r w:rsidR="00482C2B">
        <w:rPr>
          <w:b/>
        </w:rPr>
        <w:t>?/</w:t>
      </w:r>
      <w:proofErr w:type="gramEnd"/>
      <w:r w:rsidR="00482C2B">
        <w:rPr>
          <w:b/>
        </w:rPr>
        <w:t>/</w:t>
      </w:r>
      <w:r w:rsidR="00062635">
        <w:t xml:space="preserve"> </w:t>
      </w:r>
      <w:commentRangeStart w:id="34"/>
      <w:r>
        <w:t>offers</w:t>
      </w:r>
      <w:commentRangeEnd w:id="34"/>
      <w:r w:rsidR="007B3755">
        <w:rPr>
          <w:rStyle w:val="CommentReference"/>
        </w:rPr>
        <w:commentReference w:id="34"/>
      </w:r>
      <w:r w:rsidR="00062635">
        <w:t xml:space="preserve"> one solution (the forwarding plane should be directly programmable)</w:t>
      </w:r>
      <w:r>
        <w:t>,</w:t>
      </w:r>
      <w:r w:rsidR="00062635">
        <w:t xml:space="preserve"> whe</w:t>
      </w:r>
      <w:r>
        <w:t>reas</w:t>
      </w:r>
      <w:r w:rsidR="00062635">
        <w:t xml:space="preserve"> I2RS provides a</w:t>
      </w:r>
      <w:r>
        <w:t>nother</w:t>
      </w:r>
      <w:r w:rsidR="00062635">
        <w:t xml:space="preserve"> (the RIB should be the locus of programmability). Other questions include how distributed state management systems (</w:t>
      </w:r>
      <w:r>
        <w:t>such as</w:t>
      </w:r>
      <w:r w:rsidR="00062635">
        <w:t xml:space="preserve"> controllers) should implement state consistency</w:t>
      </w:r>
      <w:r w:rsidR="009B7C07">
        <w:t xml:space="preserve"> —</w:t>
      </w:r>
      <w:r w:rsidR="00596E6D">
        <w:t xml:space="preserve"> </w:t>
      </w:r>
      <w:r w:rsidR="009B7C07">
        <w:t>i</w:t>
      </w:r>
      <w:r w:rsidR="00596E6D">
        <w:t xml:space="preserve">ssues here generally revolve around the CAP theorem </w:t>
      </w:r>
      <w:r w:rsidR="009B7C07">
        <w:t>(</w:t>
      </w:r>
      <w:r w:rsidR="00596E6D" w:rsidRPr="00596E6D">
        <w:t>www.infoq.com/articles/cap-twelve-years-later-how-the-rules-have-changed</w:t>
      </w:r>
      <w:r w:rsidR="00596E6D">
        <w:t>)</w:t>
      </w:r>
      <w:r w:rsidR="009B7C07">
        <w:t xml:space="preserve"> —</w:t>
      </w:r>
      <w:r w:rsidR="00062635">
        <w:t xml:space="preserve"> and which APIs and corresponding abstractions should be standardized, if any.</w:t>
      </w:r>
    </w:p>
    <w:p w14:paraId="0149B03C" w14:textId="77777777" w:rsidR="00062635" w:rsidRDefault="00062635" w:rsidP="00062635">
      <w:pPr>
        <w:pStyle w:val="PARAGRAPH"/>
      </w:pPr>
      <w:r>
        <w:t xml:space="preserve">The future, however, </w:t>
      </w:r>
      <w:r w:rsidR="00A36EAD">
        <w:rPr>
          <w:b/>
        </w:rPr>
        <w:t xml:space="preserve">//will most likely </w:t>
      </w:r>
      <w:commentRangeStart w:id="35"/>
      <w:r w:rsidR="00A36EAD">
        <w:rPr>
          <w:b/>
        </w:rPr>
        <w:t>use</w:t>
      </w:r>
      <w:commentRangeEnd w:id="35"/>
      <w:r w:rsidR="007B3755">
        <w:rPr>
          <w:rStyle w:val="CommentReference"/>
        </w:rPr>
        <w:commentReference w:id="35"/>
      </w:r>
      <w:proofErr w:type="gramStart"/>
      <w:r w:rsidR="00A36EAD">
        <w:rPr>
          <w:b/>
        </w:rPr>
        <w:t>?/</w:t>
      </w:r>
      <w:proofErr w:type="gramEnd"/>
      <w:r w:rsidR="00A36EAD">
        <w:rPr>
          <w:b/>
        </w:rPr>
        <w:t>/</w:t>
      </w:r>
      <w:r w:rsidR="00A36EAD">
        <w:t xml:space="preserve"> </w:t>
      </w:r>
      <w:r>
        <w:t xml:space="preserve">a combination of these (and perhaps other) models, standards, and implementations. </w:t>
      </w:r>
      <w:r w:rsidR="00A36EAD">
        <w:t>M</w:t>
      </w:r>
      <w:r>
        <w:t xml:space="preserve">odels </w:t>
      </w:r>
      <w:r w:rsidR="00A36EAD">
        <w:t>such</w:t>
      </w:r>
      <w:r>
        <w:t xml:space="preserve"> </w:t>
      </w:r>
      <w:r w:rsidR="00761BFF">
        <w:t xml:space="preserve">as </w:t>
      </w:r>
      <w:r>
        <w:t>I2RS are likely to be used to provide network programmability in those heterogeneous environments in which scalability is the primary concern.</w:t>
      </w:r>
      <w:r w:rsidR="00F56844">
        <w:t xml:space="preserve"> The architectural models underlying I2RS envision layered, distributed control planes in which the control and data planes share fate. </w:t>
      </w:r>
      <w:r w:rsidR="00F56844" w:rsidRPr="000B453D">
        <w:t>(</w:t>
      </w:r>
      <w:r w:rsidR="00F56844">
        <w:t>Note that breaking fate-sharing between the control and data planes induces a lower</w:t>
      </w:r>
      <w:r w:rsidR="00761BFF">
        <w:t xml:space="preserve"> </w:t>
      </w:r>
      <w:r w:rsidR="00F56844">
        <w:lastRenderedPageBreak/>
        <w:t xml:space="preserve">bound on control plane convergence — namely, </w:t>
      </w:r>
      <w:proofErr w:type="gramStart"/>
      <w:r w:rsidR="00F56844" w:rsidRPr="00F56844">
        <w:rPr>
          <w:rFonts w:ascii="Symbol" w:hAnsi="Symbol" w:cs="Symbol"/>
          <w:szCs w:val="20"/>
        </w:rPr>
        <w:t></w:t>
      </w:r>
      <w:r w:rsidR="00F56844">
        <w:t>(</w:t>
      </w:r>
      <w:proofErr w:type="gramEnd"/>
      <w:r w:rsidR="00F56844" w:rsidRPr="00F56844">
        <w:rPr>
          <w:i/>
        </w:rPr>
        <w:t>convergence</w:t>
      </w:r>
      <w:r w:rsidR="00F56844">
        <w:t xml:space="preserve">) </w:t>
      </w:r>
      <w:r w:rsidR="00F56844" w:rsidRPr="00F56844">
        <w:rPr>
          <w:rFonts w:ascii="Symbol" w:hAnsi="Symbol" w:cs="Symbol"/>
          <w:szCs w:val="20"/>
        </w:rPr>
        <w:t></w:t>
      </w:r>
      <w:r w:rsidR="00F56844">
        <w:t xml:space="preserve"> </w:t>
      </w:r>
      <w:r w:rsidR="00F56844" w:rsidRPr="00F56844">
        <w:rPr>
          <w:i/>
        </w:rPr>
        <w:t>RTT</w:t>
      </w:r>
      <w:r w:rsidR="00F56844">
        <w:t>(</w:t>
      </w:r>
      <w:r w:rsidR="00F56844" w:rsidRPr="00F56844">
        <w:rPr>
          <w:i/>
        </w:rPr>
        <w:t>controller</w:t>
      </w:r>
      <w:r w:rsidR="00F56844">
        <w:t xml:space="preserve">, </w:t>
      </w:r>
      <w:r w:rsidR="00F56844" w:rsidRPr="00F56844">
        <w:rPr>
          <w:i/>
        </w:rPr>
        <w:t>switch</w:t>
      </w:r>
      <w:r w:rsidR="00F56844">
        <w:t xml:space="preserve">) + </w:t>
      </w:r>
      <w:r w:rsidR="00F56844" w:rsidRPr="00F56844">
        <w:rPr>
          <w:i/>
        </w:rPr>
        <w:t>PPT</w:t>
      </w:r>
      <w:r w:rsidR="00F56844">
        <w:t>(</w:t>
      </w:r>
      <w:r w:rsidR="00F56844" w:rsidRPr="00F56844">
        <w:rPr>
          <w:i/>
        </w:rPr>
        <w:t>controller</w:t>
      </w:r>
      <w:r w:rsidR="00F56844">
        <w:t xml:space="preserve">) + </w:t>
      </w:r>
      <w:r w:rsidR="00F56844" w:rsidRPr="00F56844">
        <w:rPr>
          <w:i/>
        </w:rPr>
        <w:t>PPT</w:t>
      </w:r>
      <w:r w:rsidR="00F56844">
        <w:t>(</w:t>
      </w:r>
      <w:r w:rsidR="00F56844" w:rsidRPr="00F56844">
        <w:rPr>
          <w:i/>
        </w:rPr>
        <w:t>switch</w:t>
      </w:r>
      <w:r w:rsidR="00F56844">
        <w:t xml:space="preserve">), where </w:t>
      </w:r>
      <w:r w:rsidR="00F56844" w:rsidRPr="00A4684B">
        <w:rPr>
          <w:i/>
        </w:rPr>
        <w:t>RTT</w:t>
      </w:r>
      <w:r w:rsidR="00F56844">
        <w:t xml:space="preserve"> is “round-trip time” and </w:t>
      </w:r>
      <w:r w:rsidR="00F56844" w:rsidRPr="00A4684B">
        <w:rPr>
          <w:i/>
        </w:rPr>
        <w:t>PPT</w:t>
      </w:r>
      <w:r w:rsidR="00F56844">
        <w:t xml:space="preserve"> is “packet-processing time.”)</w:t>
      </w:r>
      <w:r w:rsidR="00761BFF">
        <w:t xml:space="preserve"> </w:t>
      </w:r>
      <w:r>
        <w:t>On the other hand, in some environments (for example, data centers) overlay technologies can provide scale and adaptability.</w:t>
      </w:r>
    </w:p>
    <w:p w14:paraId="02FAA566" w14:textId="77777777" w:rsidR="00062635" w:rsidRDefault="00062635" w:rsidP="00062635">
      <w:pPr>
        <w:pStyle w:val="PARAGRAPH"/>
      </w:pPr>
      <w:r>
        <w:t xml:space="preserve">What we do know from our 25 or so years of building networks is that systems </w:t>
      </w:r>
      <w:r w:rsidR="00A36EAD">
        <w:t>that</w:t>
      </w:r>
      <w:r>
        <w:t xml:space="preserve"> are scalable, resilient</w:t>
      </w:r>
      <w:r w:rsidR="00A36EAD">
        <w:t>,</w:t>
      </w:r>
      <w:r>
        <w:t xml:space="preserve"> and evolvable have certain, well-defined architectural features. One </w:t>
      </w:r>
      <w:r w:rsidR="00A36EAD">
        <w:t>such</w:t>
      </w:r>
      <w:r>
        <w:t xml:space="preserve"> feature is a distributed control plane.</w:t>
      </w:r>
      <w:r w:rsidR="00BA59D0">
        <w:t xml:space="preserve"> </w:t>
      </w:r>
      <w:r>
        <w:t xml:space="preserve">Nevertheless, the degree to which a control plane is centralized versus distributed remains one of the many active debates in the SDN community. </w:t>
      </w:r>
      <w:r w:rsidR="00D27F84">
        <w:t xml:space="preserve">Other features conferring scalability and </w:t>
      </w:r>
      <w:proofErr w:type="spellStart"/>
      <w:r w:rsidR="00D27F84">
        <w:t>evolvability</w:t>
      </w:r>
      <w:proofErr w:type="spellEnd"/>
      <w:r w:rsidR="00D27F84">
        <w:t xml:space="preserve"> include a high degree of layering, robust feedback control, and protocol-based architectures, among others.</w:t>
      </w:r>
      <w:r w:rsidR="00D27F84">
        <w:rPr>
          <w:rStyle w:val="bibref"/>
        </w:rPr>
        <w:t>4</w:t>
      </w:r>
      <w:r w:rsidR="00D27F84" w:rsidRPr="00D27F84">
        <w:t xml:space="preserve"> </w:t>
      </w:r>
      <w:proofErr w:type="gramStart"/>
      <w:r w:rsidR="00A36EAD">
        <w:rPr>
          <w:b/>
        </w:rPr>
        <w:t>//</w:t>
      </w:r>
      <w:r w:rsidR="00D27F84">
        <w:rPr>
          <w:b/>
        </w:rPr>
        <w:t>D</w:t>
      </w:r>
      <w:r w:rsidR="00A36EAD">
        <w:rPr>
          <w:b/>
        </w:rPr>
        <w:t>isagreements?</w:t>
      </w:r>
      <w:proofErr w:type="gramEnd"/>
      <w:r w:rsidR="00D27F84">
        <w:rPr>
          <w:b/>
        </w:rPr>
        <w:t xml:space="preserve"> </w:t>
      </w:r>
      <w:commentRangeStart w:id="36"/>
      <w:r w:rsidR="00D27F84">
        <w:rPr>
          <w:b/>
        </w:rPr>
        <w:t>Debate</w:t>
      </w:r>
      <w:r w:rsidR="004C7702">
        <w:rPr>
          <w:b/>
        </w:rPr>
        <w:t>s</w:t>
      </w:r>
      <w:commentRangeEnd w:id="36"/>
      <w:r w:rsidR="007B3755">
        <w:rPr>
          <w:rStyle w:val="CommentReference"/>
        </w:rPr>
        <w:commentReference w:id="36"/>
      </w:r>
      <w:proofErr w:type="gramStart"/>
      <w:r w:rsidR="00D27F84">
        <w:rPr>
          <w:b/>
        </w:rPr>
        <w:t>?</w:t>
      </w:r>
      <w:r w:rsidR="00A36EAD">
        <w:rPr>
          <w:b/>
        </w:rPr>
        <w:t>/</w:t>
      </w:r>
      <w:proofErr w:type="gramEnd"/>
      <w:r w:rsidR="00A36EAD">
        <w:rPr>
          <w:b/>
        </w:rPr>
        <w:t>/</w:t>
      </w:r>
      <w:r w:rsidR="00A36EAD">
        <w:t xml:space="preserve"> n</w:t>
      </w:r>
      <w:r>
        <w:t>otwithstanding, it</w:t>
      </w:r>
      <w:r w:rsidR="00A36EAD">
        <w:t>’</w:t>
      </w:r>
      <w:r>
        <w:t xml:space="preserve">s clear that one key to building scalable and evolvable SDN systems will be to understand which pieces of the distributed control plane can be efficiently “peeled off” and run in a (logically) centralized fashion. For example, traffic engineering can </w:t>
      </w:r>
      <w:r w:rsidR="00A36EAD">
        <w:t xml:space="preserve">clearly </w:t>
      </w:r>
      <w:r>
        <w:t xml:space="preserve">benefit from a global, network-wide view. PCE is an example of a traffic engineering technology </w:t>
      </w:r>
      <w:r w:rsidR="00A36EAD">
        <w:t>under consideration</w:t>
      </w:r>
      <w:r>
        <w:t xml:space="preserve"> as a candidate for measured separation of control and data planes</w:t>
      </w:r>
      <w:r w:rsidR="004C7702">
        <w:t>,</w:t>
      </w:r>
      <w:r>
        <w:t xml:space="preserve"> with the goal of making the network (more) programmable and architecturally centralized. Note</w:t>
      </w:r>
      <w:r w:rsidR="00A36EAD">
        <w:t>,</w:t>
      </w:r>
      <w:r>
        <w:t xml:space="preserve"> however, that even in the PCE case</w:t>
      </w:r>
      <w:r w:rsidR="00A36EAD">
        <w:t>,</w:t>
      </w:r>
      <w:r>
        <w:t xml:space="preserve"> the underlying distributed control plane remains. In this way</w:t>
      </w:r>
      <w:r w:rsidR="00A36EAD">
        <w:t>,</w:t>
      </w:r>
      <w:r>
        <w:t xml:space="preserve"> PCE retains the resilience and scale of the underlying distributed control plane while still providing programmability and a global network view for use in traffic engineering.</w:t>
      </w:r>
    </w:p>
    <w:p w14:paraId="64A7E4FD" w14:textId="77777777" w:rsidR="00761BFF" w:rsidRPr="00761BFF" w:rsidRDefault="00761BFF" w:rsidP="00062635">
      <w:pPr>
        <w:pStyle w:val="PARAGRAPH"/>
      </w:pPr>
      <w:r>
        <w:rPr>
          <w:b/>
        </w:rPr>
        <w:t>//au: conclusions for IC should avoid summarizing what the article has already discussed, so I’ve removed such text here//</w:t>
      </w:r>
    </w:p>
    <w:p w14:paraId="1808A653" w14:textId="77777777" w:rsidR="00062635" w:rsidRDefault="00F56844" w:rsidP="00F56844">
      <w:pPr>
        <w:pStyle w:val="CONCLUSION"/>
      </w:pPr>
      <w:r>
        <w:t>I</w:t>
      </w:r>
      <w:r w:rsidR="00062635">
        <w:t xml:space="preserve">t is early in </w:t>
      </w:r>
      <w:r w:rsidR="00A36EAD">
        <w:t xml:space="preserve">SDN’s </w:t>
      </w:r>
      <w:r w:rsidR="00062635">
        <w:t xml:space="preserve">evolution and an exciting time to be involved in </w:t>
      </w:r>
      <w:r w:rsidR="00A36EAD">
        <w:t>its</w:t>
      </w:r>
      <w:r w:rsidR="00062635">
        <w:t xml:space="preserve"> development. In particular, active technical debates </w:t>
      </w:r>
      <w:r w:rsidR="00A36EAD">
        <w:t xml:space="preserve">are under way </w:t>
      </w:r>
      <w:r w:rsidR="00062635">
        <w:t xml:space="preserve">on almost every architectural point. </w:t>
      </w:r>
      <w:r w:rsidR="00A36EAD">
        <w:t>I</w:t>
      </w:r>
      <w:r w:rsidR="00062635">
        <w:t xml:space="preserve">nitial SDN models challenged (and continue to challenge!) much of what </w:t>
      </w:r>
      <w:r w:rsidR="00A36EAD">
        <w:t xml:space="preserve">we might think of </w:t>
      </w:r>
      <w:r w:rsidR="00062635">
        <w:t>as the “central dogma” of the Internet architecture</w:t>
      </w:r>
      <w:r w:rsidR="00A36EAD">
        <w:t xml:space="preserve"> —</w:t>
      </w:r>
      <w:r w:rsidR="00062635">
        <w:t xml:space="preserve"> namely, distributed control, layering, hop-by-hop forwarding, and separation of control and data planes. Other, more recent models attempt to provide programmability while still retaining the </w:t>
      </w:r>
      <w:r w:rsidR="00A36EAD">
        <w:t xml:space="preserve">Internet architecture’s </w:t>
      </w:r>
      <w:r w:rsidR="00062635">
        <w:t xml:space="preserve">core features. Given the </w:t>
      </w:r>
      <w:r w:rsidR="00ED6E11">
        <w:t xml:space="preserve">existing </w:t>
      </w:r>
      <w:r w:rsidR="00062635">
        <w:t xml:space="preserve">diversity of thought and approaches, the SDNRG is ideally situated as a forum </w:t>
      </w:r>
      <w:r w:rsidR="00A36EAD">
        <w:t>for</w:t>
      </w:r>
      <w:r w:rsidR="00062635">
        <w:t xml:space="preserve"> facilitat</w:t>
      </w:r>
      <w:r w:rsidR="00A36EAD">
        <w:t>ing</w:t>
      </w:r>
      <w:r w:rsidR="00062635">
        <w:t xml:space="preserve"> discussion and document</w:t>
      </w:r>
      <w:r w:rsidR="00A36EAD">
        <w:t>ing</w:t>
      </w:r>
      <w:r w:rsidR="00062635">
        <w:t xml:space="preserve"> these open and other questions.</w:t>
      </w:r>
    </w:p>
    <w:p w14:paraId="1EE1724E" w14:textId="77777777" w:rsidR="00062635" w:rsidRDefault="00691C27" w:rsidP="00691C27">
      <w:pPr>
        <w:pStyle w:val="BIBHEAD"/>
      </w:pPr>
      <w:r>
        <w:t>References</w:t>
      </w:r>
    </w:p>
    <w:p w14:paraId="49EADDFF" w14:textId="77777777" w:rsidR="00062635" w:rsidRDefault="00A36EAD" w:rsidP="00691C27">
      <w:pPr>
        <w:pStyle w:val="BIBREF0"/>
      </w:pPr>
      <w:r>
        <w:tab/>
      </w:r>
      <w:r w:rsidR="00ED6E11">
        <w:t>1</w:t>
      </w:r>
      <w:r>
        <w:t>.</w:t>
      </w:r>
      <w:r>
        <w:tab/>
      </w:r>
      <w:r w:rsidR="00062635" w:rsidRPr="00A36EAD">
        <w:rPr>
          <w:i/>
        </w:rPr>
        <w:t>OpenFlow Switch Specification</w:t>
      </w:r>
      <w:r w:rsidR="00062635">
        <w:t>,</w:t>
      </w:r>
      <w:r w:rsidR="00062635" w:rsidRPr="00A36EAD">
        <w:rPr>
          <w:i/>
        </w:rPr>
        <w:t xml:space="preserve"> Version 1.3.2 (Wire Protocol 0x04)</w:t>
      </w:r>
      <w:r w:rsidR="00062635">
        <w:t xml:space="preserve">, </w:t>
      </w:r>
      <w:r>
        <w:t xml:space="preserve">Open Networking Foundation </w:t>
      </w:r>
      <w:r>
        <w:rPr>
          <w:b/>
        </w:rPr>
        <w:t>//correct</w:t>
      </w:r>
      <w:proofErr w:type="gramStart"/>
      <w:r>
        <w:rPr>
          <w:b/>
        </w:rPr>
        <w:t>?/</w:t>
      </w:r>
      <w:proofErr w:type="gramEnd"/>
      <w:r>
        <w:rPr>
          <w:b/>
        </w:rPr>
        <w:t>/</w:t>
      </w:r>
      <w:r w:rsidRPr="00A36EAD">
        <w:t xml:space="preserve">, 25 </w:t>
      </w:r>
      <w:r w:rsidR="00062635">
        <w:t>Apr</w:t>
      </w:r>
      <w:r>
        <w:t>.</w:t>
      </w:r>
      <w:r w:rsidR="00062635">
        <w:t xml:space="preserve"> 2013</w:t>
      </w:r>
      <w:r>
        <w:t>;</w:t>
      </w:r>
      <w:r w:rsidR="00062635">
        <w:t xml:space="preserve"> www.opennetworking.org/images/stories/downloads/sdn-resources/onf-specifications/openflow/openflow-spec-v1.3.2.pdf</w:t>
      </w:r>
      <w:r>
        <w:t>.</w:t>
      </w:r>
    </w:p>
    <w:p w14:paraId="52535A4D" w14:textId="77777777" w:rsidR="00ED6E11" w:rsidRDefault="00ED6E11" w:rsidP="00ED6E11">
      <w:pPr>
        <w:pStyle w:val="BIBREF0"/>
      </w:pPr>
      <w:r>
        <w:tab/>
        <w:t>2.</w:t>
      </w:r>
      <w:r>
        <w:tab/>
        <w:t xml:space="preserve">D. Levin et al, “Logically Centralized? </w:t>
      </w:r>
      <w:proofErr w:type="gramStart"/>
      <w:r>
        <w:t>State Distribution Trade-Offs in Software Defi</w:t>
      </w:r>
      <w:r w:rsidRPr="000F6D24">
        <w:t xml:space="preserve">ned Networks,” </w:t>
      </w:r>
      <w:r w:rsidRPr="000F6D24">
        <w:rPr>
          <w:i/>
        </w:rPr>
        <w:t>Proc. 1st Workshop on Hot Topics in Software-Defined Networks</w:t>
      </w:r>
      <w:r>
        <w:t xml:space="preserve"> (</w:t>
      </w:r>
      <w:proofErr w:type="spellStart"/>
      <w:r>
        <w:t>HotSDN</w:t>
      </w:r>
      <w:proofErr w:type="spellEnd"/>
      <w:r>
        <w:t xml:space="preserve"> 12), ACM, 2012, pp. 1–6; </w:t>
      </w:r>
      <w:proofErr w:type="gramEnd"/>
      <w:r>
        <w:t>http://conferences.sigcomm.org/sigcomm/2012/paper/hotsdn/p1.pdf</w:t>
      </w:r>
      <w:proofErr w:type="gramStart"/>
      <w:r>
        <w:t>.</w:t>
      </w:r>
      <w:proofErr w:type="gramEnd"/>
    </w:p>
    <w:p w14:paraId="62BC0D91" w14:textId="77777777" w:rsidR="00062635" w:rsidRDefault="00AC60A3" w:rsidP="00691C27">
      <w:pPr>
        <w:pStyle w:val="BIBREF0"/>
      </w:pPr>
      <w:r>
        <w:tab/>
      </w:r>
      <w:r w:rsidR="00ED6E11">
        <w:t>3</w:t>
      </w:r>
      <w:r>
        <w:t>.</w:t>
      </w:r>
      <w:r>
        <w:tab/>
      </w:r>
      <w:r w:rsidR="00062635" w:rsidRPr="00AC60A3">
        <w:rPr>
          <w:i/>
        </w:rPr>
        <w:t>A Border Gateway Protocol 4 (BGP-4)</w:t>
      </w:r>
      <w:r w:rsidR="00062635">
        <w:t xml:space="preserve">, </w:t>
      </w:r>
      <w:r>
        <w:t xml:space="preserve">IETF RFC 4271, Jan. 2006; </w:t>
      </w:r>
      <w:r w:rsidR="00062635">
        <w:t>http://tools.ietf.org/html/rfc4271</w:t>
      </w:r>
      <w:r>
        <w:t>.</w:t>
      </w:r>
    </w:p>
    <w:p w14:paraId="63616C75" w14:textId="77777777" w:rsidR="009112CA" w:rsidRDefault="00BE3542" w:rsidP="00691C27">
      <w:pPr>
        <w:pStyle w:val="BIBREF0"/>
      </w:pPr>
      <w:r>
        <w:tab/>
      </w:r>
      <w:r w:rsidR="00ED6E11">
        <w:t>4</w:t>
      </w:r>
      <w:r>
        <w:t>.</w:t>
      </w:r>
      <w:r>
        <w:tab/>
      </w:r>
      <w:r w:rsidR="00062635">
        <w:t>M</w:t>
      </w:r>
      <w:r>
        <w:t>.</w:t>
      </w:r>
      <w:r w:rsidR="00062635">
        <w:t xml:space="preserve">E. </w:t>
      </w:r>
      <w:proofErr w:type="spellStart"/>
      <w:r w:rsidR="00062635">
        <w:t>Csete</w:t>
      </w:r>
      <w:proofErr w:type="spellEnd"/>
      <w:r w:rsidR="00062635">
        <w:t xml:space="preserve"> and J</w:t>
      </w:r>
      <w:r>
        <w:t>.</w:t>
      </w:r>
      <w:r w:rsidR="00062635">
        <w:t>C. Doyle, “Reverse Engineering of Biological Complexity</w:t>
      </w:r>
      <w:r>
        <w:t>,</w:t>
      </w:r>
      <w:r w:rsidR="00062635">
        <w:t xml:space="preserve">” </w:t>
      </w:r>
      <w:r w:rsidR="00062635" w:rsidRPr="00BE3542">
        <w:rPr>
          <w:i/>
        </w:rPr>
        <w:t>Science</w:t>
      </w:r>
      <w:r>
        <w:t>, vol.</w:t>
      </w:r>
      <w:r w:rsidR="00062635">
        <w:t xml:space="preserve"> 295, </w:t>
      </w:r>
      <w:r>
        <w:t xml:space="preserve">no. 5560, </w:t>
      </w:r>
      <w:r w:rsidR="00062635">
        <w:t>2002</w:t>
      </w:r>
      <w:r>
        <w:t>, pp. 1664–1669</w:t>
      </w:r>
      <w:proofErr w:type="gramStart"/>
      <w:r w:rsidR="00062635">
        <w:t>;</w:t>
      </w:r>
      <w:r w:rsidR="00062635">
        <w:rPr>
          <w:rFonts w:ascii="MS Mincho" w:eastAsia="MS Mincho" w:hAnsi="MS Mincho" w:cs="MS Mincho" w:hint="eastAsia"/>
        </w:rPr>
        <w:t> </w:t>
      </w:r>
      <w:proofErr w:type="spellStart"/>
      <w:proofErr w:type="gramEnd"/>
      <w:r>
        <w:t>doi</w:t>
      </w:r>
      <w:proofErr w:type="spellEnd"/>
      <w:r w:rsidR="00062635">
        <w:t>: 10.1126/science.1069981</w:t>
      </w:r>
      <w:r>
        <w:t>.</w:t>
      </w:r>
    </w:p>
    <w:p w14:paraId="2B8ABD37" w14:textId="41D076CC" w:rsidR="00785648" w:rsidRDefault="00785648" w:rsidP="00785648">
      <w:pPr>
        <w:pStyle w:val="VITA"/>
      </w:pPr>
      <w:r w:rsidRPr="00785648">
        <w:t xml:space="preserve">David Meyer is </w:t>
      </w:r>
      <w:del w:id="37" w:author="David Meyer" w:date="2013-09-05T08:04:00Z">
        <w:r w:rsidRPr="00785648" w:rsidDel="007B3755">
          <w:delText xml:space="preserve">a </w:delText>
        </w:r>
        <w:r w:rsidRPr="00785648" w:rsidDel="007B3755">
          <w:rPr>
            <w:b/>
          </w:rPr>
          <w:delText>//position?//</w:delText>
        </w:r>
      </w:del>
      <w:ins w:id="38" w:author="David Meyer" w:date="2013-09-05T08:04:00Z">
        <w:r w:rsidR="007B3755">
          <w:t>CTO and Chief Scientist</w:t>
        </w:r>
      </w:ins>
      <w:r w:rsidRPr="00ED6E11">
        <w:t xml:space="preserve"> at</w:t>
      </w:r>
      <w:r w:rsidR="00ED6E11" w:rsidRPr="00ED6E11">
        <w:t xml:space="preserve"> </w:t>
      </w:r>
      <w:del w:id="39" w:author="David Meyer" w:date="2013-09-05T08:04:00Z">
        <w:r w:rsidR="00ED6E11" w:rsidRPr="00ED6E11" w:rsidDel="007B3755">
          <w:rPr>
            <w:b/>
          </w:rPr>
          <w:delText>//affiliations?//</w:delText>
        </w:r>
        <w:r w:rsidDel="007B3755">
          <w:delText>.</w:delText>
        </w:r>
      </w:del>
      <w:ins w:id="40" w:author="David Meyer" w:date="2013-09-05T08:04:00Z">
        <w:r w:rsidR="007B3755">
          <w:rPr>
            <w:b/>
          </w:rPr>
          <w:t>Brocade Communications as well as the Director of the Advanced Network Technology Center at the University of Oregon.</w:t>
        </w:r>
      </w:ins>
      <w:r>
        <w:t xml:space="preserve"> His research interests include </w:t>
      </w:r>
      <w:ins w:id="41" w:author="David Meyer" w:date="2013-09-05T08:05:00Z">
        <w:r w:rsidR="007B3755">
          <w:t>Software Defined Networking, Systems Biology, and Complexity and Control Theory</w:t>
        </w:r>
      </w:ins>
      <w:del w:id="42" w:author="David Meyer" w:date="2013-09-05T08:04:00Z">
        <w:r w:rsidDel="007B3755">
          <w:rPr>
            <w:b/>
          </w:rPr>
          <w:delText>//please list a few//</w:delText>
        </w:r>
        <w:r w:rsidDel="007B3755">
          <w:delText>.</w:delText>
        </w:r>
      </w:del>
      <w:r>
        <w:t xml:space="preserve"> Meyer has a </w:t>
      </w:r>
      <w:del w:id="43" w:author="David Meyer" w:date="2013-09-05T08:05:00Z">
        <w:r w:rsidDel="007B3755">
          <w:rPr>
            <w:b/>
          </w:rPr>
          <w:delText>//highest degree?/</w:delText>
        </w:r>
      </w:del>
      <w:ins w:id="44" w:author="David Meyer" w:date="2013-09-05T08:05:00Z">
        <w:r w:rsidR="007B3755">
          <w:rPr>
            <w:b/>
          </w:rPr>
          <w:t>Masters Degree</w:t>
        </w:r>
      </w:ins>
      <w:r>
        <w:t xml:space="preserve"> in </w:t>
      </w:r>
      <w:del w:id="45" w:author="David Meyer" w:date="2013-09-05T08:06:00Z">
        <w:r w:rsidDel="007B3755">
          <w:rPr>
            <w:b/>
          </w:rPr>
          <w:delText>//subject?//</w:delText>
        </w:r>
      </w:del>
      <w:ins w:id="46" w:author="David Meyer" w:date="2013-09-05T08:06:00Z">
        <w:r w:rsidR="007B3755">
          <w:rPr>
            <w:b/>
          </w:rPr>
          <w:t>Computer Science</w:t>
        </w:r>
      </w:ins>
      <w:r>
        <w:t xml:space="preserve"> from </w:t>
      </w:r>
      <w:del w:id="47" w:author="David Meyer" w:date="2013-09-05T08:06:00Z">
        <w:r w:rsidDel="007B3755">
          <w:rPr>
            <w:b/>
          </w:rPr>
          <w:delText>//institution?//</w:delText>
        </w:r>
        <w:r w:rsidDel="007B3755">
          <w:delText>.</w:delText>
        </w:r>
      </w:del>
      <w:ins w:id="48" w:author="David Meyer" w:date="2013-09-05T08:06:00Z">
        <w:r w:rsidR="007B3755">
          <w:rPr>
            <w:b/>
          </w:rPr>
          <w:t>University of Oregon</w:t>
        </w:r>
      </w:ins>
      <w:r>
        <w:t xml:space="preserve"> Contact him at </w:t>
      </w:r>
      <w:del w:id="49" w:author="David Meyer" w:date="2013-09-05T08:06:00Z">
        <w:r w:rsidDel="007B3755">
          <w:rPr>
            <w:b/>
          </w:rPr>
          <w:delText>//preferred email?//</w:delText>
        </w:r>
        <w:r w:rsidDel="007B3755">
          <w:delText>.</w:delText>
        </w:r>
      </w:del>
      <w:ins w:id="50" w:author="David Meyer" w:date="2013-09-05T08:06:00Z">
        <w:r w:rsidR="007B3755">
          <w:rPr>
            <w:b/>
          </w:rPr>
          <w:t>dmm@1-4-5.net.</w:t>
        </w:r>
      </w:ins>
    </w:p>
    <w:p w14:paraId="0489B25D" w14:textId="77777777" w:rsidR="00B27F3A" w:rsidRDefault="00B27F3A" w:rsidP="00B27F3A">
      <w:pPr>
        <w:pStyle w:val="bHEAD"/>
      </w:pPr>
      <w:r>
        <w:t>Editor’s Introduction</w:t>
      </w:r>
    </w:p>
    <w:p w14:paraId="318C42EC" w14:textId="42165FA5" w:rsidR="00B27F3A" w:rsidRPr="00B27F3A" w:rsidRDefault="00B27F3A" w:rsidP="00B27F3A">
      <w:pPr>
        <w:pStyle w:val="bPARAGRAPHNOINDENT"/>
      </w:pPr>
      <w:r>
        <w:t>A couple of issues ago, we ran a Standards department about the</w:t>
      </w:r>
      <w:ins w:id="51" w:author="David Meyer" w:date="2013-09-05T08:03:00Z">
        <w:r w:rsidR="007B3755">
          <w:t xml:space="preserve"> </w:t>
        </w:r>
      </w:ins>
      <w:r>
        <w:t xml:space="preserve">Interface to the Routing System. I2RS is a piece of a very broad set of solutions called </w:t>
      </w:r>
      <w:r w:rsidRPr="00B27F3A">
        <w:rPr>
          <w:i/>
        </w:rPr>
        <w:t>software-defined networking</w:t>
      </w:r>
      <w:r>
        <w:t xml:space="preserve">. The Software Defined Networking Research Group is chartered to investigate approaches that can be deployed in the near term, and to look for future research challenges in the area. Here, David Meyer, a chair of the SDNRG, explains further. —Barry </w:t>
      </w:r>
      <w:proofErr w:type="spellStart"/>
      <w:r>
        <w:t>Leiba</w:t>
      </w:r>
      <w:proofErr w:type="spellEnd"/>
    </w:p>
    <w:sectPr w:rsidR="00B27F3A" w:rsidRPr="00B27F3A" w:rsidSect="0096096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6" w:author="David Meyer" w:date="2013-09-05T08:07:00Z" w:initials="DM">
    <w:p w14:paraId="0DCA5944" w14:textId="785BDCF9" w:rsidR="00FA151C" w:rsidRDefault="00FA151C">
      <w:pPr>
        <w:pStyle w:val="CommentText"/>
      </w:pPr>
      <w:r>
        <w:rPr>
          <w:rStyle w:val="CommentReference"/>
        </w:rPr>
        <w:annotationRef/>
      </w:r>
      <w:r>
        <w:t>Yes, price per bit</w:t>
      </w:r>
    </w:p>
  </w:comment>
  <w:comment w:id="27" w:author="David Meyer" w:date="2013-09-05T08:07:00Z" w:initials="DM">
    <w:p w14:paraId="77392F52" w14:textId="14D3CE16" w:rsidR="00FA151C" w:rsidRDefault="00FA151C">
      <w:pPr>
        <w:pStyle w:val="CommentText"/>
      </w:pPr>
      <w:r>
        <w:rPr>
          <w:rStyle w:val="CommentReference"/>
        </w:rPr>
        <w:annotationRef/>
      </w:r>
      <w:r>
        <w:t>Fine…</w:t>
      </w:r>
    </w:p>
  </w:comment>
  <w:comment w:id="28" w:author="David Meyer" w:date="2013-09-05T08:06:00Z" w:initials="DM">
    <w:p w14:paraId="11DF46EA" w14:textId="2E17337E" w:rsidR="00417314" w:rsidRDefault="00417314">
      <w:pPr>
        <w:pStyle w:val="CommentText"/>
      </w:pPr>
      <w:r>
        <w:rPr>
          <w:rStyle w:val="CommentReference"/>
        </w:rPr>
        <w:annotationRef/>
      </w:r>
      <w:r>
        <w:t>Fine, thanks.</w:t>
      </w:r>
    </w:p>
  </w:comment>
  <w:comment w:id="29" w:author="David Meyer" w:date="2013-09-05T08:01:00Z" w:initials="DM">
    <w:p w14:paraId="6CF026DB" w14:textId="77777777" w:rsidR="00B23561" w:rsidRDefault="00B23561">
      <w:pPr>
        <w:pStyle w:val="CommentText"/>
      </w:pPr>
      <w:r>
        <w:rPr>
          <w:rStyle w:val="CommentReference"/>
        </w:rPr>
        <w:annotationRef/>
      </w:r>
      <w:proofErr w:type="gramStart"/>
      <w:r>
        <w:t>sure</w:t>
      </w:r>
      <w:proofErr w:type="gramEnd"/>
    </w:p>
  </w:comment>
  <w:comment w:id="30" w:author="David Meyer" w:date="2013-09-05T08:01:00Z" w:initials="DM">
    <w:p w14:paraId="540F9891" w14:textId="77777777" w:rsidR="00B23561" w:rsidRDefault="00B23561">
      <w:pPr>
        <w:pStyle w:val="CommentText"/>
      </w:pPr>
      <w:r>
        <w:rPr>
          <w:rStyle w:val="CommentReference"/>
        </w:rPr>
        <w:annotationRef/>
      </w:r>
      <w:proofErr w:type="gramStart"/>
      <w:r>
        <w:t>sure</w:t>
      </w:r>
      <w:proofErr w:type="gramEnd"/>
    </w:p>
  </w:comment>
  <w:comment w:id="31" w:author="David Meyer" w:date="2013-09-05T08:01:00Z" w:initials="DM">
    <w:p w14:paraId="755CDA00" w14:textId="77777777" w:rsidR="00B23561" w:rsidRDefault="00B23561">
      <w:pPr>
        <w:pStyle w:val="CommentText"/>
      </w:pPr>
      <w:r>
        <w:rPr>
          <w:rStyle w:val="CommentReference"/>
        </w:rPr>
        <w:annotationRef/>
      </w:r>
      <w:r>
        <w:t>Design points in this space…</w:t>
      </w:r>
    </w:p>
  </w:comment>
  <w:comment w:id="32" w:author="David Meyer" w:date="2013-09-05T08:01:00Z" w:initials="DM">
    <w:p w14:paraId="06241E5A" w14:textId="77777777" w:rsidR="00B23561" w:rsidRDefault="00B23561">
      <w:pPr>
        <w:pStyle w:val="CommentText"/>
      </w:pPr>
      <w:r>
        <w:rPr>
          <w:rStyle w:val="CommentReference"/>
        </w:rPr>
        <w:annotationRef/>
      </w:r>
      <w:r>
        <w:t>No, just OpenFlow here…</w:t>
      </w:r>
    </w:p>
  </w:comment>
  <w:comment w:id="33" w:author="David Meyer" w:date="2013-09-05T08:02:00Z" w:initials="DM">
    <w:p w14:paraId="7333B08C" w14:textId="1ABE891A" w:rsidR="007B3755" w:rsidRDefault="007B3755">
      <w:pPr>
        <w:pStyle w:val="CommentText"/>
      </w:pPr>
      <w:r>
        <w:rPr>
          <w:rStyle w:val="CommentReference"/>
        </w:rPr>
        <w:annotationRef/>
      </w:r>
      <w:r>
        <w:t>Looks fine</w:t>
      </w:r>
    </w:p>
  </w:comment>
  <w:comment w:id="34" w:author="David Meyer" w:date="2013-09-05T08:02:00Z" w:initials="DM">
    <w:p w14:paraId="1A9E5BAD" w14:textId="6A571E73" w:rsidR="007B3755" w:rsidRDefault="007B3755">
      <w:pPr>
        <w:pStyle w:val="CommentText"/>
      </w:pPr>
      <w:r>
        <w:rPr>
          <w:rStyle w:val="CommentReference"/>
        </w:rPr>
        <w:annotationRef/>
      </w:r>
      <w:r>
        <w:t>OF/SDN</w:t>
      </w:r>
    </w:p>
  </w:comment>
  <w:comment w:id="35" w:author="David Meyer" w:date="2013-09-05T08:03:00Z" w:initials="DM">
    <w:p w14:paraId="2B380B21" w14:textId="155E614C" w:rsidR="007B3755" w:rsidRDefault="007B3755">
      <w:pPr>
        <w:pStyle w:val="CommentText"/>
      </w:pPr>
      <w:r>
        <w:rPr>
          <w:rStyle w:val="CommentReference"/>
        </w:rPr>
        <w:annotationRef/>
      </w:r>
      <w:proofErr w:type="gramStart"/>
      <w:r>
        <w:t>fine</w:t>
      </w:r>
      <w:proofErr w:type="gramEnd"/>
    </w:p>
  </w:comment>
  <w:comment w:id="36" w:author="David Meyer" w:date="2013-09-05T08:03:00Z" w:initials="DM">
    <w:p w14:paraId="60C76FA8" w14:textId="44CB30A7" w:rsidR="007B3755" w:rsidRDefault="007B3755">
      <w:pPr>
        <w:pStyle w:val="CommentText"/>
      </w:pPr>
      <w:r>
        <w:rPr>
          <w:rStyle w:val="CommentReference"/>
        </w:rPr>
        <w:annotationRef/>
      </w:r>
      <w:r>
        <w:t>How about “Debates”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T Symbol">
    <w:charset w:val="02"/>
    <w:family w:val="roman"/>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ProgramTwo">
    <w:panose1 w:val="00000000000000000000"/>
    <w:charset w:val="00"/>
    <w:family w:val="modern"/>
    <w:notTrueType/>
    <w:pitch w:val="fixed"/>
    <w:sig w:usb0="00000003" w:usb1="00000000" w:usb2="00000000" w:usb3="00000000" w:csb0="00000001" w:csb1="00000000"/>
  </w:font>
  <w:font w:name="Janson Text">
    <w:panose1 w:val="00000000000000000000"/>
    <w:charset w:val="00"/>
    <w:family w:val="moder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91866"/>
    <w:multiLevelType w:val="hybridMultilevel"/>
    <w:tmpl w:val="84343542"/>
    <w:lvl w:ilvl="0" w:tplc="4CF4B3E6">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3AE6CB2"/>
    <w:multiLevelType w:val="hybridMultilevel"/>
    <w:tmpl w:val="8870D32E"/>
    <w:lvl w:ilvl="0" w:tplc="00AACABC">
      <w:start w:val="1"/>
      <w:numFmt w:val="decimal"/>
      <w:lvlText w:val="%1."/>
      <w:lvlJc w:val="left"/>
      <w:pPr>
        <w:tabs>
          <w:tab w:val="num" w:pos="648"/>
        </w:tabs>
        <w:ind w:left="360" w:hanging="72"/>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ED408AA"/>
    <w:multiLevelType w:val="hybridMultilevel"/>
    <w:tmpl w:val="21CA9512"/>
    <w:lvl w:ilvl="0" w:tplc="3408643E">
      <w:start w:val="1"/>
      <w:numFmt w:val="bullet"/>
      <w:lvlText w:val=""/>
      <w:lvlJc w:val="left"/>
      <w:pPr>
        <w:tabs>
          <w:tab w:val="num" w:pos="360"/>
        </w:tabs>
        <w:ind w:left="245" w:hanging="245"/>
      </w:pPr>
      <w:rPr>
        <w:rFonts w:ascii="MT Symbol" w:hAnsi="MT 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3A01DDE"/>
    <w:multiLevelType w:val="hybridMultilevel"/>
    <w:tmpl w:val="1BD4EB60"/>
    <w:lvl w:ilvl="0" w:tplc="6FAA4E4C">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680"/>
        </w:tabs>
        <w:ind w:left="1680" w:hanging="360"/>
      </w:pPr>
      <w:rPr>
        <w:rFonts w:ascii="Courier New" w:hAnsi="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4">
    <w:nsid w:val="15C726C2"/>
    <w:multiLevelType w:val="hybridMultilevel"/>
    <w:tmpl w:val="527CB876"/>
    <w:lvl w:ilvl="0" w:tplc="67AA8692">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8896289"/>
    <w:multiLevelType w:val="hybridMultilevel"/>
    <w:tmpl w:val="F820AD88"/>
    <w:lvl w:ilvl="0" w:tplc="1048F882">
      <w:start w:val="1"/>
      <w:numFmt w:val="bullet"/>
      <w:lvlText w:val=""/>
      <w:lvlJc w:val="left"/>
      <w:pPr>
        <w:tabs>
          <w:tab w:val="num" w:pos="648"/>
        </w:tabs>
        <w:ind w:left="648"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D6977E2"/>
    <w:multiLevelType w:val="hybridMultilevel"/>
    <w:tmpl w:val="F758B762"/>
    <w:lvl w:ilvl="0" w:tplc="186C3890">
      <w:start w:val="1"/>
      <w:numFmt w:val="bullet"/>
      <w:lvlText w:val=""/>
      <w:lvlJc w:val="left"/>
      <w:pPr>
        <w:tabs>
          <w:tab w:val="num" w:pos="360"/>
        </w:tabs>
        <w:ind w:left="245" w:hanging="245"/>
      </w:pPr>
      <w:rPr>
        <w:rFonts w:ascii="MT Symbol" w:hAnsi="MT 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DC66344"/>
    <w:multiLevelType w:val="hybridMultilevel"/>
    <w:tmpl w:val="C40820C2"/>
    <w:lvl w:ilvl="0" w:tplc="D8363B58">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E2D6651"/>
    <w:multiLevelType w:val="hybridMultilevel"/>
    <w:tmpl w:val="E84E8A50"/>
    <w:lvl w:ilvl="0" w:tplc="729C34B2">
      <w:start w:val="1"/>
      <w:numFmt w:val="bullet"/>
      <w:lvlText w:val=""/>
      <w:lvlJc w:val="left"/>
      <w:pPr>
        <w:tabs>
          <w:tab w:val="num" w:pos="360"/>
        </w:tabs>
        <w:ind w:left="360" w:hanging="360"/>
      </w:pPr>
      <w:rPr>
        <w:rFonts w:ascii="Symbol" w:hAnsi="Symbol" w:hint="default"/>
      </w:rPr>
    </w:lvl>
    <w:lvl w:ilvl="1" w:tplc="C2F271E8" w:tentative="1">
      <w:start w:val="1"/>
      <w:numFmt w:val="bullet"/>
      <w:lvlText w:val="o"/>
      <w:lvlJc w:val="left"/>
      <w:pPr>
        <w:tabs>
          <w:tab w:val="num" w:pos="1680"/>
        </w:tabs>
        <w:ind w:left="1680" w:hanging="360"/>
      </w:pPr>
      <w:rPr>
        <w:rFonts w:ascii="Courier New" w:hAnsi="Courier New" w:hint="default"/>
      </w:rPr>
    </w:lvl>
    <w:lvl w:ilvl="2" w:tplc="32544020" w:tentative="1">
      <w:start w:val="1"/>
      <w:numFmt w:val="bullet"/>
      <w:lvlText w:val=""/>
      <w:lvlJc w:val="left"/>
      <w:pPr>
        <w:tabs>
          <w:tab w:val="num" w:pos="2400"/>
        </w:tabs>
        <w:ind w:left="2400" w:hanging="360"/>
      </w:pPr>
      <w:rPr>
        <w:rFonts w:ascii="Wingdings" w:hAnsi="Wingdings" w:hint="default"/>
      </w:rPr>
    </w:lvl>
    <w:lvl w:ilvl="3" w:tplc="7E2CE97A" w:tentative="1">
      <w:start w:val="1"/>
      <w:numFmt w:val="bullet"/>
      <w:lvlText w:val=""/>
      <w:lvlJc w:val="left"/>
      <w:pPr>
        <w:tabs>
          <w:tab w:val="num" w:pos="3120"/>
        </w:tabs>
        <w:ind w:left="3120" w:hanging="360"/>
      </w:pPr>
      <w:rPr>
        <w:rFonts w:ascii="Symbol" w:hAnsi="Symbol" w:hint="default"/>
      </w:rPr>
    </w:lvl>
    <w:lvl w:ilvl="4" w:tplc="734A6F12" w:tentative="1">
      <w:start w:val="1"/>
      <w:numFmt w:val="bullet"/>
      <w:lvlText w:val="o"/>
      <w:lvlJc w:val="left"/>
      <w:pPr>
        <w:tabs>
          <w:tab w:val="num" w:pos="3840"/>
        </w:tabs>
        <w:ind w:left="3840" w:hanging="360"/>
      </w:pPr>
      <w:rPr>
        <w:rFonts w:ascii="Courier New" w:hAnsi="Courier New" w:hint="default"/>
      </w:rPr>
    </w:lvl>
    <w:lvl w:ilvl="5" w:tplc="7C066482" w:tentative="1">
      <w:start w:val="1"/>
      <w:numFmt w:val="bullet"/>
      <w:lvlText w:val=""/>
      <w:lvlJc w:val="left"/>
      <w:pPr>
        <w:tabs>
          <w:tab w:val="num" w:pos="4560"/>
        </w:tabs>
        <w:ind w:left="4560" w:hanging="360"/>
      </w:pPr>
      <w:rPr>
        <w:rFonts w:ascii="Wingdings" w:hAnsi="Wingdings" w:hint="default"/>
      </w:rPr>
    </w:lvl>
    <w:lvl w:ilvl="6" w:tplc="4EA220E4" w:tentative="1">
      <w:start w:val="1"/>
      <w:numFmt w:val="bullet"/>
      <w:lvlText w:val=""/>
      <w:lvlJc w:val="left"/>
      <w:pPr>
        <w:tabs>
          <w:tab w:val="num" w:pos="5280"/>
        </w:tabs>
        <w:ind w:left="5280" w:hanging="360"/>
      </w:pPr>
      <w:rPr>
        <w:rFonts w:ascii="Symbol" w:hAnsi="Symbol" w:hint="default"/>
      </w:rPr>
    </w:lvl>
    <w:lvl w:ilvl="7" w:tplc="11DA1DDC" w:tentative="1">
      <w:start w:val="1"/>
      <w:numFmt w:val="bullet"/>
      <w:lvlText w:val="o"/>
      <w:lvlJc w:val="left"/>
      <w:pPr>
        <w:tabs>
          <w:tab w:val="num" w:pos="6000"/>
        </w:tabs>
        <w:ind w:left="6000" w:hanging="360"/>
      </w:pPr>
      <w:rPr>
        <w:rFonts w:ascii="Courier New" w:hAnsi="Courier New" w:hint="default"/>
      </w:rPr>
    </w:lvl>
    <w:lvl w:ilvl="8" w:tplc="FAAC2772" w:tentative="1">
      <w:start w:val="1"/>
      <w:numFmt w:val="bullet"/>
      <w:lvlText w:val=""/>
      <w:lvlJc w:val="left"/>
      <w:pPr>
        <w:tabs>
          <w:tab w:val="num" w:pos="6720"/>
        </w:tabs>
        <w:ind w:left="6720" w:hanging="360"/>
      </w:pPr>
      <w:rPr>
        <w:rFonts w:ascii="Wingdings" w:hAnsi="Wingdings" w:hint="default"/>
      </w:rPr>
    </w:lvl>
  </w:abstractNum>
  <w:abstractNum w:abstractNumId="9">
    <w:nsid w:val="23842F23"/>
    <w:multiLevelType w:val="hybridMultilevel"/>
    <w:tmpl w:val="8FD092A8"/>
    <w:lvl w:ilvl="0" w:tplc="9DECDF1E">
      <w:start w:val="1"/>
      <w:numFmt w:val="bullet"/>
      <w:lvlText w:val=""/>
      <w:lvlJc w:val="left"/>
      <w:pPr>
        <w:tabs>
          <w:tab w:val="num" w:pos="360"/>
        </w:tabs>
        <w:ind w:left="245" w:hanging="245"/>
      </w:pPr>
      <w:rPr>
        <w:rFonts w:ascii="MT Symbol" w:hAnsi="MT 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A925F18"/>
    <w:multiLevelType w:val="hybridMultilevel"/>
    <w:tmpl w:val="B7D0583C"/>
    <w:lvl w:ilvl="0" w:tplc="22C062A2">
      <w:start w:val="1"/>
      <w:numFmt w:val="bullet"/>
      <w:lvlText w:val=""/>
      <w:lvlJc w:val="left"/>
      <w:pPr>
        <w:tabs>
          <w:tab w:val="num" w:pos="360"/>
        </w:tabs>
        <w:ind w:left="360" w:hanging="360"/>
      </w:pPr>
      <w:rPr>
        <w:rFonts w:ascii="MT Symbol" w:hAnsi="MT 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0204506"/>
    <w:multiLevelType w:val="hybridMultilevel"/>
    <w:tmpl w:val="53A0A754"/>
    <w:lvl w:ilvl="0" w:tplc="ADFAC13A">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2D8175D"/>
    <w:multiLevelType w:val="hybridMultilevel"/>
    <w:tmpl w:val="685878EC"/>
    <w:lvl w:ilvl="0" w:tplc="103E9A86">
      <w:start w:val="1"/>
      <w:numFmt w:val="decimal"/>
      <w:lvlText w:val="%1."/>
      <w:lvlJc w:val="left"/>
      <w:pPr>
        <w:tabs>
          <w:tab w:val="num" w:pos="360"/>
        </w:tabs>
        <w:ind w:left="245" w:hanging="245"/>
      </w:pPr>
      <w:rPr>
        <w:rFonts w:hint="default"/>
      </w:rPr>
    </w:lvl>
    <w:lvl w:ilvl="1" w:tplc="04090003" w:tentative="1">
      <w:start w:val="1"/>
      <w:numFmt w:val="bullet"/>
      <w:lvlText w:val="o"/>
      <w:lvlJc w:val="left"/>
      <w:pPr>
        <w:tabs>
          <w:tab w:val="num" w:pos="1685"/>
        </w:tabs>
        <w:ind w:left="1685" w:hanging="360"/>
      </w:pPr>
      <w:rPr>
        <w:rFonts w:ascii="Courier New" w:hAnsi="Courier New" w:hint="default"/>
      </w:rPr>
    </w:lvl>
    <w:lvl w:ilvl="2" w:tplc="04090005" w:tentative="1">
      <w:start w:val="1"/>
      <w:numFmt w:val="bullet"/>
      <w:lvlText w:val=""/>
      <w:lvlJc w:val="left"/>
      <w:pPr>
        <w:tabs>
          <w:tab w:val="num" w:pos="2405"/>
        </w:tabs>
        <w:ind w:left="2405" w:hanging="360"/>
      </w:pPr>
      <w:rPr>
        <w:rFonts w:ascii="Wingdings" w:hAnsi="Wingdings" w:hint="default"/>
      </w:rPr>
    </w:lvl>
    <w:lvl w:ilvl="3" w:tplc="04090001" w:tentative="1">
      <w:start w:val="1"/>
      <w:numFmt w:val="bullet"/>
      <w:lvlText w:val=""/>
      <w:lvlJc w:val="left"/>
      <w:pPr>
        <w:tabs>
          <w:tab w:val="num" w:pos="3125"/>
        </w:tabs>
        <w:ind w:left="3125" w:hanging="360"/>
      </w:pPr>
      <w:rPr>
        <w:rFonts w:ascii="Symbol" w:hAnsi="Symbol" w:hint="default"/>
      </w:rPr>
    </w:lvl>
    <w:lvl w:ilvl="4" w:tplc="04090003" w:tentative="1">
      <w:start w:val="1"/>
      <w:numFmt w:val="bullet"/>
      <w:lvlText w:val="o"/>
      <w:lvlJc w:val="left"/>
      <w:pPr>
        <w:tabs>
          <w:tab w:val="num" w:pos="3845"/>
        </w:tabs>
        <w:ind w:left="3845" w:hanging="360"/>
      </w:pPr>
      <w:rPr>
        <w:rFonts w:ascii="Courier New" w:hAnsi="Courier New" w:hint="default"/>
      </w:rPr>
    </w:lvl>
    <w:lvl w:ilvl="5" w:tplc="04090005" w:tentative="1">
      <w:start w:val="1"/>
      <w:numFmt w:val="bullet"/>
      <w:lvlText w:val=""/>
      <w:lvlJc w:val="left"/>
      <w:pPr>
        <w:tabs>
          <w:tab w:val="num" w:pos="4565"/>
        </w:tabs>
        <w:ind w:left="4565" w:hanging="360"/>
      </w:pPr>
      <w:rPr>
        <w:rFonts w:ascii="Wingdings" w:hAnsi="Wingdings" w:hint="default"/>
      </w:rPr>
    </w:lvl>
    <w:lvl w:ilvl="6" w:tplc="04090001" w:tentative="1">
      <w:start w:val="1"/>
      <w:numFmt w:val="bullet"/>
      <w:lvlText w:val=""/>
      <w:lvlJc w:val="left"/>
      <w:pPr>
        <w:tabs>
          <w:tab w:val="num" w:pos="5285"/>
        </w:tabs>
        <w:ind w:left="5285" w:hanging="360"/>
      </w:pPr>
      <w:rPr>
        <w:rFonts w:ascii="Symbol" w:hAnsi="Symbol" w:hint="default"/>
      </w:rPr>
    </w:lvl>
    <w:lvl w:ilvl="7" w:tplc="04090003" w:tentative="1">
      <w:start w:val="1"/>
      <w:numFmt w:val="bullet"/>
      <w:lvlText w:val="o"/>
      <w:lvlJc w:val="left"/>
      <w:pPr>
        <w:tabs>
          <w:tab w:val="num" w:pos="6005"/>
        </w:tabs>
        <w:ind w:left="6005" w:hanging="360"/>
      </w:pPr>
      <w:rPr>
        <w:rFonts w:ascii="Courier New" w:hAnsi="Courier New" w:hint="default"/>
      </w:rPr>
    </w:lvl>
    <w:lvl w:ilvl="8" w:tplc="04090005" w:tentative="1">
      <w:start w:val="1"/>
      <w:numFmt w:val="bullet"/>
      <w:lvlText w:val=""/>
      <w:lvlJc w:val="left"/>
      <w:pPr>
        <w:tabs>
          <w:tab w:val="num" w:pos="6725"/>
        </w:tabs>
        <w:ind w:left="6725" w:hanging="360"/>
      </w:pPr>
      <w:rPr>
        <w:rFonts w:ascii="Wingdings" w:hAnsi="Wingdings" w:hint="default"/>
      </w:rPr>
    </w:lvl>
  </w:abstractNum>
  <w:abstractNum w:abstractNumId="13">
    <w:nsid w:val="51283234"/>
    <w:multiLevelType w:val="hybridMultilevel"/>
    <w:tmpl w:val="8160B790"/>
    <w:lvl w:ilvl="0" w:tplc="F1E09F74">
      <w:start w:val="1"/>
      <w:numFmt w:val="bullet"/>
      <w:lvlText w:val=""/>
      <w:lvlJc w:val="left"/>
      <w:pPr>
        <w:tabs>
          <w:tab w:val="num" w:pos="648"/>
        </w:tabs>
        <w:ind w:left="648"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7BC229A"/>
    <w:multiLevelType w:val="hybridMultilevel"/>
    <w:tmpl w:val="6F268742"/>
    <w:lvl w:ilvl="0" w:tplc="619AEBE4">
      <w:start w:val="1"/>
      <w:numFmt w:val="bullet"/>
      <w:lvlText w:val=""/>
      <w:lvlJc w:val="left"/>
      <w:pPr>
        <w:tabs>
          <w:tab w:val="num" w:pos="648"/>
        </w:tabs>
        <w:ind w:left="648"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58B31F06"/>
    <w:multiLevelType w:val="hybridMultilevel"/>
    <w:tmpl w:val="B07280D6"/>
    <w:lvl w:ilvl="0" w:tplc="4C3C2A8C">
      <w:start w:val="1"/>
      <w:numFmt w:val="decimal"/>
      <w:lvlText w:val="%1."/>
      <w:lvlJc w:val="left"/>
      <w:pPr>
        <w:tabs>
          <w:tab w:val="num" w:pos="965"/>
        </w:tabs>
        <w:ind w:left="9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8EB7810"/>
    <w:multiLevelType w:val="hybridMultilevel"/>
    <w:tmpl w:val="B3D0D234"/>
    <w:lvl w:ilvl="0" w:tplc="8AD219C0">
      <w:start w:val="1"/>
      <w:numFmt w:val="decimal"/>
      <w:pStyle w:val="bLIST2"/>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FF16D70"/>
    <w:multiLevelType w:val="hybridMultilevel"/>
    <w:tmpl w:val="0200134A"/>
    <w:lvl w:ilvl="0" w:tplc="954CFA6C">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0490F9B"/>
    <w:multiLevelType w:val="hybridMultilevel"/>
    <w:tmpl w:val="8586FC24"/>
    <w:lvl w:ilvl="0" w:tplc="98A0AC16">
      <w:start w:val="1"/>
      <w:numFmt w:val="decimal"/>
      <w:pStyle w:val="LIST2"/>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25A6291"/>
    <w:multiLevelType w:val="hybridMultilevel"/>
    <w:tmpl w:val="621C66B4"/>
    <w:lvl w:ilvl="0" w:tplc="78BE7DE0">
      <w:start w:val="1"/>
      <w:numFmt w:val="bullet"/>
      <w:lvlText w:val=""/>
      <w:lvlJc w:val="left"/>
      <w:pPr>
        <w:tabs>
          <w:tab w:val="num" w:pos="360"/>
        </w:tabs>
        <w:ind w:left="245" w:hanging="245"/>
      </w:pPr>
      <w:rPr>
        <w:rFonts w:ascii="MT Symbol" w:hAnsi="MT 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63425BC"/>
    <w:multiLevelType w:val="hybridMultilevel"/>
    <w:tmpl w:val="0FC44FB8"/>
    <w:lvl w:ilvl="0" w:tplc="916C4A68">
      <w:start w:val="1"/>
      <w:numFmt w:val="bullet"/>
      <w:lvlText w:val=""/>
      <w:lvlJc w:val="left"/>
      <w:pPr>
        <w:tabs>
          <w:tab w:val="num" w:pos="360"/>
        </w:tabs>
        <w:ind w:left="245" w:hanging="245"/>
      </w:pPr>
      <w:rPr>
        <w:rFonts w:ascii="MT Symbol" w:hAnsi="MT 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AC00550"/>
    <w:multiLevelType w:val="hybridMultilevel"/>
    <w:tmpl w:val="54187BD0"/>
    <w:lvl w:ilvl="0" w:tplc="6D829542">
      <w:start w:val="1"/>
      <w:numFmt w:val="bullet"/>
      <w:pStyle w:val="LIST1"/>
      <w:lvlText w:val=""/>
      <w:lvlJc w:val="left"/>
      <w:pPr>
        <w:tabs>
          <w:tab w:val="num" w:pos="1008"/>
        </w:tabs>
        <w:ind w:left="1008" w:hanging="36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2">
    <w:nsid w:val="6D1C0B34"/>
    <w:multiLevelType w:val="hybridMultilevel"/>
    <w:tmpl w:val="BA3C1FCC"/>
    <w:lvl w:ilvl="0" w:tplc="5E54330E">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D360AB4"/>
    <w:multiLevelType w:val="hybridMultilevel"/>
    <w:tmpl w:val="84B24550"/>
    <w:lvl w:ilvl="0" w:tplc="F194505C">
      <w:start w:val="1"/>
      <w:numFmt w:val="bullet"/>
      <w:lvlText w:val=""/>
      <w:lvlJc w:val="left"/>
      <w:pPr>
        <w:tabs>
          <w:tab w:val="num" w:pos="360"/>
        </w:tabs>
        <w:ind w:left="245" w:hanging="24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86F7CE3"/>
    <w:multiLevelType w:val="hybridMultilevel"/>
    <w:tmpl w:val="DB5260EC"/>
    <w:lvl w:ilvl="0" w:tplc="57942FFA">
      <w:start w:val="1"/>
      <w:numFmt w:val="decimal"/>
      <w:lvlText w:val="%1."/>
      <w:lvlJc w:val="left"/>
      <w:pPr>
        <w:tabs>
          <w:tab w:val="num" w:pos="965"/>
        </w:tabs>
        <w:ind w:left="9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20"/>
  </w:num>
  <w:num w:numId="3">
    <w:abstractNumId w:val="12"/>
  </w:num>
  <w:num w:numId="4">
    <w:abstractNumId w:val="22"/>
  </w:num>
  <w:num w:numId="5">
    <w:abstractNumId w:val="19"/>
  </w:num>
  <w:num w:numId="6">
    <w:abstractNumId w:val="6"/>
  </w:num>
  <w:num w:numId="7">
    <w:abstractNumId w:val="23"/>
  </w:num>
  <w:num w:numId="8">
    <w:abstractNumId w:val="9"/>
  </w:num>
  <w:num w:numId="9">
    <w:abstractNumId w:val="2"/>
  </w:num>
  <w:num w:numId="10">
    <w:abstractNumId w:val="8"/>
  </w:num>
  <w:num w:numId="11">
    <w:abstractNumId w:val="10"/>
  </w:num>
  <w:num w:numId="12">
    <w:abstractNumId w:val="24"/>
  </w:num>
  <w:num w:numId="13">
    <w:abstractNumId w:val="17"/>
  </w:num>
  <w:num w:numId="14">
    <w:abstractNumId w:val="0"/>
  </w:num>
  <w:num w:numId="15">
    <w:abstractNumId w:val="11"/>
  </w:num>
  <w:num w:numId="16">
    <w:abstractNumId w:val="15"/>
  </w:num>
  <w:num w:numId="17">
    <w:abstractNumId w:val="4"/>
  </w:num>
  <w:num w:numId="18">
    <w:abstractNumId w:val="7"/>
  </w:num>
  <w:num w:numId="19">
    <w:abstractNumId w:val="14"/>
  </w:num>
  <w:num w:numId="20">
    <w:abstractNumId w:val="1"/>
  </w:num>
  <w:num w:numId="21">
    <w:abstractNumId w:val="13"/>
  </w:num>
  <w:num w:numId="22">
    <w:abstractNumId w:val="5"/>
  </w:num>
  <w:num w:numId="23">
    <w:abstractNumId w:val="21"/>
  </w:num>
  <w:num w:numId="24">
    <w:abstractNumId w:val="18"/>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635"/>
    <w:rsid w:val="00001968"/>
    <w:rsid w:val="000074BC"/>
    <w:rsid w:val="00036B61"/>
    <w:rsid w:val="00062635"/>
    <w:rsid w:val="00097E3B"/>
    <w:rsid w:val="000A6200"/>
    <w:rsid w:val="000B453D"/>
    <w:rsid w:val="000F1910"/>
    <w:rsid w:val="000F6D24"/>
    <w:rsid w:val="0019462C"/>
    <w:rsid w:val="001A681A"/>
    <w:rsid w:val="00217325"/>
    <w:rsid w:val="00221BEA"/>
    <w:rsid w:val="00242CCF"/>
    <w:rsid w:val="002E3552"/>
    <w:rsid w:val="00306C4C"/>
    <w:rsid w:val="003343B2"/>
    <w:rsid w:val="00392021"/>
    <w:rsid w:val="00417314"/>
    <w:rsid w:val="00482C2B"/>
    <w:rsid w:val="004C7702"/>
    <w:rsid w:val="004D33D1"/>
    <w:rsid w:val="00537DB1"/>
    <w:rsid w:val="00570F43"/>
    <w:rsid w:val="00596E6D"/>
    <w:rsid w:val="005F04EB"/>
    <w:rsid w:val="00636C6C"/>
    <w:rsid w:val="00691C27"/>
    <w:rsid w:val="006B5FDC"/>
    <w:rsid w:val="006C6BC4"/>
    <w:rsid w:val="00721E3D"/>
    <w:rsid w:val="00740EEA"/>
    <w:rsid w:val="00741CAF"/>
    <w:rsid w:val="00761BFF"/>
    <w:rsid w:val="00785648"/>
    <w:rsid w:val="007B3755"/>
    <w:rsid w:val="00850DD9"/>
    <w:rsid w:val="008707C7"/>
    <w:rsid w:val="008F54B1"/>
    <w:rsid w:val="009112CA"/>
    <w:rsid w:val="00960964"/>
    <w:rsid w:val="00982C2E"/>
    <w:rsid w:val="00985908"/>
    <w:rsid w:val="009B7C07"/>
    <w:rsid w:val="009D0C07"/>
    <w:rsid w:val="009D2998"/>
    <w:rsid w:val="009E1CF2"/>
    <w:rsid w:val="00A36EAD"/>
    <w:rsid w:val="00AC60A3"/>
    <w:rsid w:val="00B07DCB"/>
    <w:rsid w:val="00B1638B"/>
    <w:rsid w:val="00B23561"/>
    <w:rsid w:val="00B24BF1"/>
    <w:rsid w:val="00B27F3A"/>
    <w:rsid w:val="00B51AD2"/>
    <w:rsid w:val="00BA59D0"/>
    <w:rsid w:val="00BE3542"/>
    <w:rsid w:val="00C94AEC"/>
    <w:rsid w:val="00CC36F3"/>
    <w:rsid w:val="00CE1DC8"/>
    <w:rsid w:val="00D03358"/>
    <w:rsid w:val="00D041D4"/>
    <w:rsid w:val="00D27F84"/>
    <w:rsid w:val="00D47B3F"/>
    <w:rsid w:val="00DA1BCE"/>
    <w:rsid w:val="00DB3E02"/>
    <w:rsid w:val="00E56F0D"/>
    <w:rsid w:val="00E8117F"/>
    <w:rsid w:val="00E86F13"/>
    <w:rsid w:val="00E925D9"/>
    <w:rsid w:val="00E936B3"/>
    <w:rsid w:val="00EC2AC0"/>
    <w:rsid w:val="00ED6E11"/>
    <w:rsid w:val="00F56844"/>
    <w:rsid w:val="00F93D55"/>
    <w:rsid w:val="00FA151C"/>
    <w:rsid w:val="00FD58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F84A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925D9"/>
    <w:rPr>
      <w:szCs w:val="24"/>
    </w:rPr>
  </w:style>
  <w:style w:type="paragraph" w:styleId="Heading1">
    <w:name w:val="heading 1"/>
    <w:basedOn w:val="Normal"/>
    <w:next w:val="PARAGRAPHNOINDENT"/>
    <w:autoRedefine/>
    <w:qFormat/>
    <w:rsid w:val="00E925D9"/>
    <w:pPr>
      <w:keepNext/>
      <w:widowControl w:val="0"/>
      <w:spacing w:before="360" w:after="260"/>
      <w:outlineLvl w:val="0"/>
    </w:pPr>
    <w:rPr>
      <w:rFonts w:ascii="Helvetica" w:hAnsi="Helvetica"/>
      <w:b/>
      <w:kern w:val="28"/>
      <w:sz w:val="28"/>
    </w:rPr>
  </w:style>
  <w:style w:type="paragraph" w:styleId="Heading2">
    <w:name w:val="heading 2"/>
    <w:basedOn w:val="PARAGRAPH"/>
    <w:next w:val="PARAGRAPHNOINDENT"/>
    <w:autoRedefine/>
    <w:qFormat/>
    <w:rsid w:val="00E925D9"/>
    <w:pPr>
      <w:keepNext/>
      <w:spacing w:before="280"/>
      <w:ind w:firstLine="0"/>
      <w:jc w:val="left"/>
      <w:outlineLvl w:val="1"/>
    </w:pPr>
    <w:rPr>
      <w:rFonts w:ascii="Arial" w:hAnsi="Arial"/>
      <w:b/>
      <w:sz w:val="22"/>
    </w:rPr>
  </w:style>
  <w:style w:type="paragraph" w:styleId="Heading3">
    <w:name w:val="heading 3"/>
    <w:basedOn w:val="Normal"/>
    <w:next w:val="PARAGRAPH"/>
    <w:autoRedefine/>
    <w:qFormat/>
    <w:rsid w:val="00E925D9"/>
    <w:pPr>
      <w:widowControl w:val="0"/>
      <w:spacing w:before="240"/>
      <w:jc w:val="both"/>
      <w:outlineLvl w:val="2"/>
    </w:pPr>
  </w:style>
  <w:style w:type="paragraph" w:styleId="Heading4">
    <w:name w:val="heading 4"/>
    <w:basedOn w:val="PARAGRAPH"/>
    <w:next w:val="PARAGRAPH"/>
    <w:qFormat/>
    <w:rsid w:val="00E925D9"/>
    <w:pPr>
      <w:keepNext/>
      <w:spacing w:before="240"/>
      <w:outlineLvl w:val="3"/>
    </w:pPr>
  </w:style>
  <w:style w:type="paragraph" w:styleId="Heading6">
    <w:name w:val="heading 6"/>
    <w:basedOn w:val="Normal"/>
    <w:next w:val="Normal"/>
    <w:qFormat/>
    <w:rsid w:val="00E925D9"/>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autoRedefine/>
    <w:rsid w:val="00E925D9"/>
    <w:pPr>
      <w:widowControl w:val="0"/>
      <w:ind w:firstLine="245"/>
      <w:jc w:val="both"/>
    </w:pPr>
  </w:style>
  <w:style w:type="paragraph" w:customStyle="1" w:styleId="PARAGRAPHNOINDENT">
    <w:name w:val="PARAGRAPH (NO INDENT)"/>
    <w:basedOn w:val="PARAGRAPH"/>
    <w:next w:val="PARAGRAPH"/>
    <w:rsid w:val="00E925D9"/>
    <w:pPr>
      <w:ind w:firstLine="0"/>
    </w:pPr>
  </w:style>
  <w:style w:type="paragraph" w:customStyle="1" w:styleId="AUTHOR">
    <w:name w:val="AUTHOR"/>
    <w:basedOn w:val="Normal"/>
    <w:next w:val="AUTHORAFFILIATION"/>
    <w:autoRedefine/>
    <w:rsid w:val="00E925D9"/>
    <w:pPr>
      <w:widowControl w:val="0"/>
      <w:tabs>
        <w:tab w:val="left" w:pos="4320"/>
      </w:tabs>
      <w:spacing w:before="240"/>
      <w:ind w:left="720"/>
    </w:pPr>
    <w:rPr>
      <w:b/>
    </w:rPr>
  </w:style>
  <w:style w:type="character" w:customStyle="1" w:styleId="superscript">
    <w:name w:val="superscript"/>
    <w:basedOn w:val="DefaultParagraphFont"/>
    <w:rsid w:val="00E925D9"/>
    <w:rPr>
      <w:rFonts w:ascii="Times" w:hAnsi="Times"/>
      <w:color w:val="993300"/>
      <w:position w:val="6"/>
      <w:sz w:val="16"/>
      <w:vertAlign w:val="baseline"/>
    </w:rPr>
  </w:style>
  <w:style w:type="character" w:customStyle="1" w:styleId="bibref">
    <w:name w:val="bib ref"/>
    <w:basedOn w:val="DefaultParagraphFont"/>
    <w:rsid w:val="00E925D9"/>
    <w:rPr>
      <w:rFonts w:ascii="Times" w:hAnsi="Times"/>
      <w:color w:val="FF0000"/>
      <w:position w:val="6"/>
      <w:sz w:val="16"/>
      <w:vertAlign w:val="baseline"/>
    </w:rPr>
  </w:style>
  <w:style w:type="paragraph" w:customStyle="1" w:styleId="VITA">
    <w:name w:val="VITA"/>
    <w:basedOn w:val="ACKNOWLEDGMENTS"/>
    <w:autoRedefine/>
    <w:rsid w:val="00E925D9"/>
    <w:pPr>
      <w:tabs>
        <w:tab w:val="left" w:pos="240"/>
      </w:tabs>
      <w:spacing w:before="240" w:line="260" w:lineRule="atLeast"/>
      <w:ind w:left="245" w:hanging="245"/>
      <w:outlineLvl w:val="1"/>
    </w:pPr>
    <w:rPr>
      <w:rFonts w:ascii="Helvetica" w:hAnsi="Helvetica"/>
    </w:rPr>
  </w:style>
  <w:style w:type="paragraph" w:customStyle="1" w:styleId="ACKNOWLEDGMENTS">
    <w:name w:val="ACKNOWLEDGMENTS"/>
    <w:basedOn w:val="Normal"/>
    <w:next w:val="Normal"/>
    <w:rsid w:val="00E925D9"/>
    <w:pPr>
      <w:widowControl w:val="0"/>
      <w:jc w:val="both"/>
    </w:pPr>
    <w:rPr>
      <w:i/>
      <w:sz w:val="18"/>
    </w:rPr>
  </w:style>
  <w:style w:type="paragraph" w:customStyle="1" w:styleId="BIBHEAD">
    <w:name w:val="BIB HEAD"/>
    <w:basedOn w:val="ACKHEAD"/>
    <w:next w:val="BIBREF0"/>
    <w:autoRedefine/>
    <w:rsid w:val="00E925D9"/>
    <w:pPr>
      <w:keepNext/>
      <w:outlineLvl w:val="0"/>
    </w:pPr>
  </w:style>
  <w:style w:type="paragraph" w:customStyle="1" w:styleId="ACKHEAD">
    <w:name w:val="ACK HEAD"/>
    <w:basedOn w:val="PARAGRAPHNOINDENT"/>
    <w:next w:val="ACKNOWLEDGMENTS"/>
    <w:autoRedefine/>
    <w:rsid w:val="00E925D9"/>
    <w:pPr>
      <w:spacing w:before="240"/>
      <w:outlineLvl w:val="1"/>
    </w:pPr>
    <w:rPr>
      <w:rFonts w:ascii="Helvetica" w:hAnsi="Helvetica"/>
      <w:b/>
    </w:rPr>
  </w:style>
  <w:style w:type="paragraph" w:customStyle="1" w:styleId="BIBREF0">
    <w:name w:val="BIB REF"/>
    <w:basedOn w:val="PARAGRAPH"/>
    <w:autoRedefine/>
    <w:rsid w:val="00E925D9"/>
    <w:pPr>
      <w:tabs>
        <w:tab w:val="decimal" w:pos="288"/>
      </w:tabs>
      <w:spacing w:after="80" w:line="260" w:lineRule="atLeast"/>
      <w:ind w:left="432" w:hanging="432"/>
    </w:pPr>
    <w:rPr>
      <w:sz w:val="18"/>
    </w:rPr>
  </w:style>
  <w:style w:type="paragraph" w:customStyle="1" w:styleId="bHEAD">
    <w:name w:val="b HEAD"/>
    <w:basedOn w:val="PARAGRAPHNOINDENT"/>
    <w:next w:val="bPARAGRAPHNOINDENT"/>
    <w:autoRedefine/>
    <w:rsid w:val="00E925D9"/>
    <w:pPr>
      <w:keepNext/>
      <w:spacing w:before="240" w:after="120"/>
      <w:outlineLvl w:val="0"/>
    </w:pPr>
    <w:rPr>
      <w:rFonts w:ascii="Arial" w:hAnsi="Arial"/>
      <w:b/>
      <w:sz w:val="28"/>
    </w:rPr>
  </w:style>
  <w:style w:type="paragraph" w:customStyle="1" w:styleId="bPARAGRAPHNOINDENT">
    <w:name w:val="b PARAGRAPH (NO INDENT)"/>
    <w:basedOn w:val="bPARAGRAPH"/>
    <w:next w:val="bPARAGRAPH"/>
    <w:rsid w:val="00E925D9"/>
    <w:pPr>
      <w:ind w:firstLine="0"/>
    </w:pPr>
  </w:style>
  <w:style w:type="paragraph" w:customStyle="1" w:styleId="bPARAGRAPH">
    <w:name w:val="b PARAGRAPH"/>
    <w:basedOn w:val="PARAGRAPH"/>
    <w:rsid w:val="00E925D9"/>
    <w:rPr>
      <w:rFonts w:ascii="Helvetica" w:hAnsi="Helvetica"/>
      <w:sz w:val="18"/>
    </w:rPr>
  </w:style>
  <w:style w:type="paragraph" w:customStyle="1" w:styleId="ARTICLETITLE">
    <w:name w:val="ARTICLE TITLE"/>
    <w:basedOn w:val="Normal"/>
    <w:next w:val="AUTHOR"/>
    <w:rsid w:val="00E925D9"/>
    <w:pPr>
      <w:widowControl w:val="0"/>
      <w:tabs>
        <w:tab w:val="left" w:pos="450"/>
      </w:tabs>
      <w:suppressAutoHyphens/>
      <w:spacing w:after="120"/>
      <w:outlineLvl w:val="0"/>
    </w:pPr>
    <w:rPr>
      <w:rFonts w:ascii="Arial" w:hAnsi="Arial"/>
      <w:b/>
      <w:sz w:val="36"/>
    </w:rPr>
  </w:style>
  <w:style w:type="paragraph" w:customStyle="1" w:styleId="AUTHORAFFILIATION">
    <w:name w:val="AUTHOR AFFILIATION"/>
    <w:next w:val="ABSTRACT"/>
    <w:rsid w:val="00E925D9"/>
    <w:pPr>
      <w:tabs>
        <w:tab w:val="left" w:pos="4320"/>
      </w:tabs>
      <w:spacing w:after="120"/>
      <w:ind w:left="720"/>
    </w:pPr>
    <w:rPr>
      <w:i/>
    </w:rPr>
  </w:style>
  <w:style w:type="character" w:customStyle="1" w:styleId="authoraffiliation0">
    <w:name w:val="author affiliation"/>
    <w:rsid w:val="00E925D9"/>
  </w:style>
  <w:style w:type="paragraph" w:customStyle="1" w:styleId="ABSTRACT">
    <w:name w:val="ABSTRACT"/>
    <w:basedOn w:val="Normal"/>
    <w:next w:val="INTRO"/>
    <w:autoRedefine/>
    <w:rsid w:val="00E925D9"/>
    <w:pPr>
      <w:widowControl w:val="0"/>
      <w:spacing w:before="120" w:after="120" w:line="280" w:lineRule="atLeast"/>
      <w:ind w:left="720" w:right="720"/>
      <w:jc w:val="both"/>
    </w:pPr>
    <w:rPr>
      <w:rFonts w:ascii="Arial" w:hAnsi="Arial"/>
      <w:b/>
      <w:i/>
    </w:rPr>
  </w:style>
  <w:style w:type="paragraph" w:customStyle="1" w:styleId="bLIST1a">
    <w:name w:val="b LIST 1a"/>
    <w:basedOn w:val="bLIST1"/>
    <w:next w:val="bLIST1"/>
    <w:autoRedefine/>
    <w:rsid w:val="00E925D9"/>
    <w:pPr>
      <w:spacing w:before="240"/>
    </w:pPr>
  </w:style>
  <w:style w:type="paragraph" w:customStyle="1" w:styleId="bLIST1">
    <w:name w:val="b LIST 1"/>
    <w:basedOn w:val="LIST1"/>
    <w:autoRedefine/>
    <w:rsid w:val="00E925D9"/>
    <w:pPr>
      <w:ind w:left="0"/>
    </w:pPr>
    <w:rPr>
      <w:rFonts w:ascii="Helvetica" w:eastAsia="MS Mincho" w:hAnsi="Helvetica"/>
      <w:sz w:val="18"/>
    </w:rPr>
  </w:style>
  <w:style w:type="paragraph" w:customStyle="1" w:styleId="LIST1">
    <w:name w:val="LIST 1"/>
    <w:basedOn w:val="PARAGRAPHNOINDENT"/>
    <w:autoRedefine/>
    <w:rsid w:val="00E925D9"/>
    <w:pPr>
      <w:numPr>
        <w:numId w:val="23"/>
      </w:numPr>
      <w:tabs>
        <w:tab w:val="left" w:pos="720"/>
      </w:tabs>
    </w:pPr>
  </w:style>
  <w:style w:type="paragraph" w:customStyle="1" w:styleId="bFIGURECAPTION">
    <w:name w:val="b FIGURE CAPTION"/>
    <w:basedOn w:val="bPARAGRAPHNOINDENT"/>
    <w:autoRedefine/>
    <w:rsid w:val="00E925D9"/>
    <w:rPr>
      <w:b/>
      <w:i/>
    </w:rPr>
  </w:style>
  <w:style w:type="paragraph" w:customStyle="1" w:styleId="bFORMULA">
    <w:name w:val="b FORMULA"/>
    <w:basedOn w:val="bPARAGRAPH"/>
    <w:rsid w:val="00E925D9"/>
    <w:pPr>
      <w:ind w:left="288" w:firstLine="0"/>
    </w:pPr>
  </w:style>
  <w:style w:type="paragraph" w:customStyle="1" w:styleId="bHEADING1">
    <w:name w:val="b HEADING 1"/>
    <w:basedOn w:val="bPARAGRAPHNOINDENT"/>
    <w:next w:val="bPARAGRAPHNOINDENT"/>
    <w:autoRedefine/>
    <w:rsid w:val="00E925D9"/>
    <w:pPr>
      <w:suppressAutoHyphens/>
      <w:spacing w:before="240" w:after="60"/>
    </w:pPr>
    <w:rPr>
      <w:rFonts w:ascii="Arial" w:hAnsi="Arial"/>
      <w:b/>
      <w:sz w:val="24"/>
    </w:rPr>
  </w:style>
  <w:style w:type="paragraph" w:customStyle="1" w:styleId="FIGUREBODY">
    <w:name w:val="FIGURE BODY"/>
    <w:basedOn w:val="Normal"/>
    <w:autoRedefine/>
    <w:rsid w:val="00E925D9"/>
    <w:pPr>
      <w:widowControl w:val="0"/>
      <w:tabs>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s>
      <w:spacing w:line="260" w:lineRule="atLeast"/>
      <w:jc w:val="both"/>
    </w:pPr>
    <w:rPr>
      <w:rFonts w:ascii="Helvetica" w:hAnsi="Helvetica"/>
      <w:sz w:val="18"/>
    </w:rPr>
  </w:style>
  <w:style w:type="paragraph" w:customStyle="1" w:styleId="FIGURECAPTION">
    <w:name w:val="FIGURE CAPTION"/>
    <w:basedOn w:val="Normal"/>
    <w:next w:val="PARAGRAPH"/>
    <w:autoRedefine/>
    <w:rsid w:val="00E925D9"/>
    <w:pPr>
      <w:widowControl w:val="0"/>
      <w:spacing w:before="240" w:after="240"/>
      <w:jc w:val="both"/>
    </w:pPr>
    <w:rPr>
      <w:i/>
    </w:rPr>
  </w:style>
  <w:style w:type="paragraph" w:customStyle="1" w:styleId="FORMULA">
    <w:name w:val="FORMULA"/>
    <w:basedOn w:val="Normal"/>
    <w:rsid w:val="00E925D9"/>
    <w:pPr>
      <w:widowControl w:val="0"/>
      <w:tabs>
        <w:tab w:val="left" w:pos="120"/>
        <w:tab w:val="left" w:pos="240"/>
        <w:tab w:val="left" w:pos="360"/>
        <w:tab w:val="left" w:pos="480"/>
        <w:tab w:val="left" w:pos="600"/>
        <w:tab w:val="left" w:pos="720"/>
        <w:tab w:val="left" w:pos="840"/>
        <w:tab w:val="left" w:pos="960"/>
        <w:tab w:val="left" w:pos="1080"/>
        <w:tab w:val="left" w:pos="1200"/>
        <w:tab w:val="left" w:pos="1320"/>
        <w:tab w:val="left" w:pos="1440"/>
      </w:tabs>
      <w:spacing w:before="120" w:after="120"/>
      <w:ind w:left="288"/>
      <w:jc w:val="both"/>
    </w:pPr>
  </w:style>
  <w:style w:type="paragraph" w:customStyle="1" w:styleId="INTRO">
    <w:name w:val="INTRO"/>
    <w:basedOn w:val="PARAGRAPHNOINDENT"/>
    <w:next w:val="PARAGRAPH"/>
    <w:autoRedefine/>
    <w:rsid w:val="00E925D9"/>
    <w:pPr>
      <w:spacing w:before="240"/>
    </w:pPr>
  </w:style>
  <w:style w:type="paragraph" w:customStyle="1" w:styleId="LIST1a">
    <w:name w:val="LIST 1a"/>
    <w:basedOn w:val="LIST1"/>
    <w:next w:val="LIST1"/>
    <w:autoRedefine/>
    <w:rsid w:val="00E925D9"/>
    <w:pPr>
      <w:spacing w:before="240"/>
    </w:pPr>
    <w:rPr>
      <w:rFonts w:eastAsia="MS Mincho"/>
      <w:iCs/>
    </w:rPr>
  </w:style>
  <w:style w:type="paragraph" w:customStyle="1" w:styleId="LIST1z">
    <w:name w:val="LIST 1z"/>
    <w:basedOn w:val="LIST1"/>
    <w:next w:val="PARAGRAPHNOINDENT"/>
    <w:autoRedefine/>
    <w:rsid w:val="00E925D9"/>
    <w:pPr>
      <w:spacing w:after="240"/>
    </w:pPr>
    <w:rPr>
      <w:rFonts w:eastAsia="MS Mincho"/>
      <w:iCs/>
    </w:rPr>
  </w:style>
  <w:style w:type="paragraph" w:customStyle="1" w:styleId="PROGRAMSEGMENT">
    <w:name w:val="PROGRAM SEGMENT"/>
    <w:basedOn w:val="Normal"/>
    <w:autoRedefine/>
    <w:rsid w:val="00E925D9"/>
    <w:pPr>
      <w:widowControl w:val="0"/>
      <w:spacing w:line="240" w:lineRule="exact"/>
      <w:jc w:val="both"/>
    </w:pPr>
    <w:rPr>
      <w:rFonts w:ascii="ProgramTwo" w:eastAsia="MS Mincho" w:hAnsi="ProgramTwo"/>
      <w:sz w:val="18"/>
    </w:rPr>
  </w:style>
  <w:style w:type="paragraph" w:customStyle="1" w:styleId="bPROGRAMSEGMENT">
    <w:name w:val="b PROGRAM SEGMENT"/>
    <w:basedOn w:val="PROGRAMSEGMENT"/>
    <w:rsid w:val="00E925D9"/>
  </w:style>
  <w:style w:type="paragraph" w:customStyle="1" w:styleId="bLIST2">
    <w:name w:val="b LIST 2"/>
    <w:autoRedefine/>
    <w:rsid w:val="00E925D9"/>
    <w:pPr>
      <w:numPr>
        <w:numId w:val="25"/>
      </w:numPr>
    </w:pPr>
    <w:rPr>
      <w:rFonts w:ascii="Helvetica" w:eastAsia="MS Mincho" w:hAnsi="Helvetica"/>
      <w:sz w:val="18"/>
      <w:szCs w:val="24"/>
    </w:rPr>
  </w:style>
  <w:style w:type="paragraph" w:customStyle="1" w:styleId="bLIST2a">
    <w:name w:val="b LIST 2a"/>
    <w:basedOn w:val="bLIST2"/>
    <w:next w:val="bLIST2"/>
    <w:autoRedefine/>
    <w:rsid w:val="00E925D9"/>
    <w:pPr>
      <w:spacing w:before="240"/>
    </w:pPr>
  </w:style>
  <w:style w:type="paragraph" w:customStyle="1" w:styleId="bLIST2z">
    <w:name w:val="b LIST 2z"/>
    <w:basedOn w:val="bLIST2"/>
    <w:next w:val="PARAGRAPH"/>
    <w:autoRedefine/>
    <w:rsid w:val="00E925D9"/>
    <w:pPr>
      <w:spacing w:after="240"/>
    </w:pPr>
  </w:style>
  <w:style w:type="paragraph" w:customStyle="1" w:styleId="bBIBHEAD">
    <w:name w:val="b BIB HEAD"/>
    <w:basedOn w:val="BIBHEAD"/>
    <w:autoRedefine/>
    <w:rsid w:val="00E925D9"/>
    <w:pPr>
      <w:outlineLvl w:val="1"/>
    </w:pPr>
  </w:style>
  <w:style w:type="paragraph" w:customStyle="1" w:styleId="CONCLUSION">
    <w:name w:val="CONCLUSION"/>
    <w:basedOn w:val="Normal"/>
    <w:next w:val="PARAGRAPH"/>
    <w:rsid w:val="00E925D9"/>
    <w:pPr>
      <w:widowControl w:val="0"/>
      <w:spacing w:before="360"/>
      <w:jc w:val="both"/>
    </w:pPr>
  </w:style>
  <w:style w:type="paragraph" w:customStyle="1" w:styleId="LIST2">
    <w:name w:val="LIST 2"/>
    <w:autoRedefine/>
    <w:rsid w:val="00E925D9"/>
    <w:pPr>
      <w:numPr>
        <w:numId w:val="24"/>
      </w:numPr>
    </w:pPr>
    <w:rPr>
      <w:szCs w:val="24"/>
    </w:rPr>
  </w:style>
  <w:style w:type="paragraph" w:customStyle="1" w:styleId="LIST2a">
    <w:name w:val="LIST 2a"/>
    <w:basedOn w:val="LIST2"/>
    <w:next w:val="List20"/>
    <w:autoRedefine/>
    <w:rsid w:val="00E925D9"/>
    <w:pPr>
      <w:spacing w:before="120"/>
    </w:pPr>
  </w:style>
  <w:style w:type="paragraph" w:customStyle="1" w:styleId="LIST2z">
    <w:name w:val="LIST 2z"/>
    <w:basedOn w:val="LIST2"/>
    <w:next w:val="PARAGRAPHNOINDENT"/>
    <w:autoRedefine/>
    <w:rsid w:val="00E925D9"/>
    <w:pPr>
      <w:spacing w:after="240"/>
    </w:pPr>
    <w:rPr>
      <w:rFonts w:eastAsia="MS Mincho"/>
    </w:rPr>
  </w:style>
  <w:style w:type="character" w:customStyle="1" w:styleId="programcode">
    <w:name w:val="program code"/>
    <w:basedOn w:val="DefaultParagraphFont"/>
    <w:rsid w:val="00E925D9"/>
    <w:rPr>
      <w:rFonts w:ascii="ProgramTwo" w:hAnsi="ProgramTwo"/>
      <w:color w:val="800080"/>
      <w:sz w:val="18"/>
    </w:rPr>
  </w:style>
  <w:style w:type="paragraph" w:customStyle="1" w:styleId="QUOTEBLOCK">
    <w:name w:val="QUOTE BLOCK"/>
    <w:basedOn w:val="PARAGRAPH"/>
    <w:next w:val="PARAGRAPHNOINDENT"/>
    <w:rsid w:val="00E925D9"/>
    <w:pPr>
      <w:spacing w:before="120" w:after="120" w:line="260" w:lineRule="atLeast"/>
      <w:ind w:left="240" w:right="240"/>
    </w:pPr>
    <w:rPr>
      <w:i/>
      <w:sz w:val="18"/>
    </w:rPr>
  </w:style>
  <w:style w:type="paragraph" w:customStyle="1" w:styleId="bTABLECOLUMNHEADER">
    <w:name w:val="b TABLE COLUMN HEADER"/>
    <w:basedOn w:val="TABLECOLUMNHEADER"/>
    <w:autoRedefine/>
    <w:rsid w:val="00E925D9"/>
  </w:style>
  <w:style w:type="paragraph" w:customStyle="1" w:styleId="TABLECOLUMNHEADER">
    <w:name w:val="TABLE COLUMN HEADER"/>
    <w:basedOn w:val="FIGURECAPTION"/>
    <w:autoRedefine/>
    <w:rsid w:val="00E925D9"/>
    <w:pPr>
      <w:spacing w:line="260" w:lineRule="atLeast"/>
    </w:pPr>
    <w:rPr>
      <w:rFonts w:ascii="Arial" w:hAnsi="Arial"/>
      <w:b/>
      <w:i w:val="0"/>
      <w:sz w:val="18"/>
    </w:rPr>
  </w:style>
  <w:style w:type="paragraph" w:customStyle="1" w:styleId="bBIBREF">
    <w:name w:val="b BIB REF"/>
    <w:basedOn w:val="BIBREF0"/>
    <w:rsid w:val="00E925D9"/>
  </w:style>
  <w:style w:type="paragraph" w:customStyle="1" w:styleId="bFIGUREBODY">
    <w:name w:val="b FIGURE BODY"/>
    <w:basedOn w:val="FIGUREBODY"/>
    <w:autoRedefine/>
    <w:rsid w:val="00E925D9"/>
  </w:style>
  <w:style w:type="paragraph" w:customStyle="1" w:styleId="bAUTHOR">
    <w:name w:val="b AUTHOR"/>
    <w:basedOn w:val="AUTHOR"/>
    <w:rsid w:val="00E925D9"/>
  </w:style>
  <w:style w:type="paragraph" w:customStyle="1" w:styleId="bHEADING2">
    <w:name w:val="b HEADING 2"/>
    <w:basedOn w:val="bPARAGRAPHNOINDENT"/>
    <w:next w:val="bPARAGRAPHNOINDENT"/>
    <w:autoRedefine/>
    <w:rsid w:val="00E925D9"/>
    <w:pPr>
      <w:spacing w:before="240"/>
    </w:pPr>
    <w:rPr>
      <w:rFonts w:ascii="Arial" w:hAnsi="Arial"/>
      <w:b/>
      <w:sz w:val="20"/>
    </w:rPr>
  </w:style>
  <w:style w:type="paragraph" w:customStyle="1" w:styleId="bHEADING3">
    <w:name w:val="b HEADING 3"/>
    <w:basedOn w:val="bHEADING2"/>
    <w:next w:val="bPARAGRAPH"/>
    <w:autoRedefine/>
    <w:rsid w:val="00E925D9"/>
  </w:style>
  <w:style w:type="paragraph" w:customStyle="1" w:styleId="bQUOTEBLOCK">
    <w:name w:val="b QUOTE BLOCK"/>
    <w:basedOn w:val="QUOTEBLOCK"/>
    <w:autoRedefine/>
    <w:rsid w:val="00E925D9"/>
  </w:style>
  <w:style w:type="paragraph" w:customStyle="1" w:styleId="bTABLEFOOTNOTE">
    <w:name w:val="b TABLE FOOTNOTE"/>
    <w:basedOn w:val="TABLEFOOTNOTE"/>
    <w:rsid w:val="00E925D9"/>
    <w:rPr>
      <w:rFonts w:ascii="Janson Text" w:hAnsi="Janson Text"/>
      <w:i/>
    </w:rPr>
  </w:style>
  <w:style w:type="paragraph" w:customStyle="1" w:styleId="TABLEFOOTNOTE">
    <w:name w:val="TABLE FOOTNOTE"/>
    <w:basedOn w:val="TABLEROW"/>
    <w:rsid w:val="00E925D9"/>
    <w:rPr>
      <w:color w:val="993366"/>
      <w:sz w:val="16"/>
    </w:rPr>
  </w:style>
  <w:style w:type="paragraph" w:customStyle="1" w:styleId="TABLEROW">
    <w:name w:val="TABLE ROW"/>
    <w:basedOn w:val="Normal"/>
    <w:rsid w:val="00E925D9"/>
    <w:pPr>
      <w:widowControl w:val="0"/>
      <w:spacing w:line="260" w:lineRule="atLeast"/>
      <w:jc w:val="both"/>
    </w:pPr>
    <w:rPr>
      <w:sz w:val="18"/>
    </w:rPr>
  </w:style>
  <w:style w:type="paragraph" w:customStyle="1" w:styleId="bTABLEROW">
    <w:name w:val="b TABLE ROW"/>
    <w:basedOn w:val="TABLEROW"/>
    <w:rsid w:val="00E925D9"/>
  </w:style>
  <w:style w:type="paragraph" w:customStyle="1" w:styleId="bTABLEROWz">
    <w:name w:val="b TABLE ROWz"/>
    <w:basedOn w:val="TABLEROWz"/>
    <w:rsid w:val="00E925D9"/>
  </w:style>
  <w:style w:type="paragraph" w:customStyle="1" w:styleId="TABLEROWz">
    <w:name w:val="TABLE ROWz"/>
    <w:basedOn w:val="TABLEROW"/>
    <w:autoRedefine/>
    <w:rsid w:val="00E925D9"/>
    <w:pPr>
      <w:spacing w:after="240"/>
    </w:pPr>
  </w:style>
  <w:style w:type="paragraph" w:customStyle="1" w:styleId="TABLETITLE">
    <w:name w:val="TABLE TITLE"/>
    <w:basedOn w:val="FIGURECAPTION"/>
    <w:next w:val="TABLEROW"/>
    <w:autoRedefine/>
    <w:rsid w:val="00E925D9"/>
    <w:pPr>
      <w:suppressAutoHyphens/>
      <w:spacing w:before="40"/>
      <w:jc w:val="center"/>
    </w:pPr>
    <w:rPr>
      <w:rFonts w:ascii="Arial" w:hAnsi="Arial"/>
      <w:b/>
      <w:i w:val="0"/>
    </w:rPr>
  </w:style>
  <w:style w:type="paragraph" w:customStyle="1" w:styleId="bTABLETITLE">
    <w:name w:val="b TABLE TITLE"/>
    <w:basedOn w:val="TABLETITLE"/>
    <w:rsid w:val="00E925D9"/>
  </w:style>
  <w:style w:type="paragraph" w:customStyle="1" w:styleId="CCC">
    <w:name w:val="CCC"/>
    <w:basedOn w:val="PARAGRAPH"/>
    <w:semiHidden/>
    <w:rsid w:val="00E925D9"/>
  </w:style>
  <w:style w:type="character" w:customStyle="1" w:styleId="vitaaffiliation">
    <w:name w:val="vita affiliation"/>
    <w:rsid w:val="00E925D9"/>
    <w:rPr>
      <w:color w:val="auto"/>
    </w:rPr>
  </w:style>
  <w:style w:type="paragraph" w:customStyle="1" w:styleId="DEFINITION">
    <w:name w:val="DEFINITION"/>
    <w:basedOn w:val="Normal"/>
    <w:rsid w:val="00E925D9"/>
    <w:pPr>
      <w:widowControl w:val="0"/>
      <w:jc w:val="both"/>
    </w:pPr>
  </w:style>
  <w:style w:type="character" w:customStyle="1" w:styleId="subscript">
    <w:name w:val="subscript"/>
    <w:basedOn w:val="DefaultParagraphFont"/>
    <w:rsid w:val="00E925D9"/>
    <w:rPr>
      <w:rFonts w:ascii="Times" w:hAnsi="Times"/>
      <w:color w:val="993300"/>
      <w:position w:val="-4"/>
      <w:sz w:val="16"/>
      <w:vertAlign w:val="baseline"/>
    </w:rPr>
  </w:style>
  <w:style w:type="paragraph" w:customStyle="1" w:styleId="SECTIONTITLE">
    <w:name w:val="SECTION TITLE"/>
    <w:basedOn w:val="Normal"/>
    <w:next w:val="EDITORINFO"/>
    <w:autoRedefine/>
    <w:rsid w:val="00E925D9"/>
    <w:pPr>
      <w:keepNext/>
      <w:spacing w:line="240" w:lineRule="exact"/>
    </w:pPr>
    <w:rPr>
      <w:rFonts w:ascii="Helvetica" w:hAnsi="Helvetica"/>
      <w:b/>
      <w:i/>
    </w:rPr>
  </w:style>
  <w:style w:type="paragraph" w:customStyle="1" w:styleId="EDITORINFO">
    <w:name w:val="EDITOR INFO"/>
    <w:basedOn w:val="PARAGRAPH"/>
    <w:next w:val="ARTICLETITLE"/>
    <w:autoRedefine/>
    <w:rsid w:val="00E925D9"/>
    <w:rPr>
      <w:b/>
    </w:rPr>
  </w:style>
  <w:style w:type="paragraph" w:customStyle="1" w:styleId="bLIST1z">
    <w:name w:val="b LIST 1z"/>
    <w:basedOn w:val="bLIST1"/>
    <w:next w:val="bPARAGRAPH"/>
    <w:autoRedefine/>
    <w:rsid w:val="00E925D9"/>
    <w:pPr>
      <w:spacing w:after="240"/>
    </w:pPr>
  </w:style>
  <w:style w:type="character" w:customStyle="1" w:styleId="heading3s">
    <w:name w:val="heading 3s"/>
    <w:basedOn w:val="DefaultParagraphFont"/>
    <w:rsid w:val="00E925D9"/>
    <w:rPr>
      <w:rFonts w:ascii="Arial" w:hAnsi="Arial"/>
      <w:b/>
      <w:color w:val="auto"/>
      <w:sz w:val="20"/>
    </w:rPr>
  </w:style>
  <w:style w:type="character" w:customStyle="1" w:styleId="editorinfo0">
    <w:name w:val="editor info"/>
    <w:rsid w:val="00E925D9"/>
  </w:style>
  <w:style w:type="character" w:customStyle="1" w:styleId="photocredit">
    <w:name w:val="photo credit"/>
    <w:rsid w:val="00E925D9"/>
  </w:style>
  <w:style w:type="paragraph" w:customStyle="1" w:styleId="bINTRO">
    <w:name w:val="b INTRO"/>
    <w:basedOn w:val="bPARAGRAPH"/>
    <w:next w:val="bPARAGRAPH"/>
    <w:autoRedefine/>
    <w:rsid w:val="00E925D9"/>
    <w:pPr>
      <w:ind w:firstLine="0"/>
    </w:pPr>
  </w:style>
  <w:style w:type="paragraph" w:customStyle="1" w:styleId="CONFBOOKPRODUCTINFO">
    <w:name w:val="CONF/BOOK/PRODUCT INFO"/>
    <w:basedOn w:val="Normal"/>
    <w:autoRedefine/>
    <w:semiHidden/>
    <w:rsid w:val="00E925D9"/>
    <w:pPr>
      <w:widowControl w:val="0"/>
      <w:jc w:val="both"/>
    </w:pPr>
    <w:rPr>
      <w:b/>
    </w:rPr>
  </w:style>
  <w:style w:type="paragraph" w:customStyle="1" w:styleId="PHOTOCREDIT0">
    <w:name w:val="PHOTO CREDIT"/>
    <w:basedOn w:val="FIGURECAPTION"/>
    <w:autoRedefine/>
    <w:rsid w:val="00E925D9"/>
  </w:style>
  <w:style w:type="paragraph" w:customStyle="1" w:styleId="PULLQUOTE">
    <w:name w:val="PULL QUOTE"/>
    <w:basedOn w:val="Heading1"/>
    <w:autoRedefine/>
    <w:rsid w:val="00E925D9"/>
  </w:style>
  <w:style w:type="paragraph" w:customStyle="1" w:styleId="TABLETITLE2">
    <w:name w:val="TABLE TITLE 2"/>
    <w:basedOn w:val="TABLETITLE"/>
    <w:autoRedefine/>
    <w:rsid w:val="00E925D9"/>
    <w:rPr>
      <w:sz w:val="18"/>
    </w:rPr>
  </w:style>
  <w:style w:type="character" w:customStyle="1" w:styleId="bbibref0">
    <w:name w:val="b bib ref"/>
    <w:basedOn w:val="bibref"/>
    <w:rsid w:val="00E925D9"/>
    <w:rPr>
      <w:rFonts w:ascii="Times" w:hAnsi="Times"/>
      <w:color w:val="FF0000"/>
      <w:position w:val="6"/>
      <w:sz w:val="16"/>
      <w:vertAlign w:val="baseline"/>
    </w:rPr>
  </w:style>
  <w:style w:type="character" w:customStyle="1" w:styleId="conclusioncap">
    <w:name w:val="conclusion cap"/>
    <w:basedOn w:val="DefaultParagraphFont"/>
    <w:rsid w:val="00E925D9"/>
    <w:rPr>
      <w:b/>
      <w:sz w:val="28"/>
    </w:rPr>
  </w:style>
  <w:style w:type="character" w:customStyle="1" w:styleId="initialcap">
    <w:name w:val="initial cap"/>
    <w:basedOn w:val="DefaultParagraphFont"/>
    <w:rsid w:val="00E925D9"/>
    <w:rPr>
      <w:b/>
      <w:sz w:val="28"/>
    </w:rPr>
  </w:style>
  <w:style w:type="character" w:customStyle="1" w:styleId="vitaname">
    <w:name w:val="vita name"/>
    <w:basedOn w:val="DefaultParagraphFont"/>
    <w:rsid w:val="00E925D9"/>
    <w:rPr>
      <w:b/>
    </w:rPr>
  </w:style>
  <w:style w:type="paragraph" w:styleId="Subtitle">
    <w:name w:val="Subtitle"/>
    <w:basedOn w:val="Normal"/>
    <w:next w:val="AUTHOR"/>
    <w:qFormat/>
    <w:rsid w:val="00E925D9"/>
    <w:pPr>
      <w:outlineLvl w:val="1"/>
    </w:pPr>
    <w:rPr>
      <w:rFonts w:ascii="Arial" w:hAnsi="Arial" w:cs="Arial"/>
    </w:rPr>
  </w:style>
  <w:style w:type="paragraph" w:customStyle="1" w:styleId="ABSTRACTPRINT">
    <w:name w:val="ABSTRACT PRINT"/>
    <w:basedOn w:val="ABSTRACT"/>
    <w:next w:val="INTRO"/>
    <w:autoRedefine/>
    <w:rsid w:val="00E925D9"/>
  </w:style>
  <w:style w:type="paragraph" w:customStyle="1" w:styleId="Keywords">
    <w:name w:val="Keywords"/>
    <w:basedOn w:val="ABSTRACTPRINT"/>
    <w:next w:val="INTRO"/>
    <w:autoRedefine/>
    <w:rsid w:val="00E925D9"/>
  </w:style>
  <w:style w:type="paragraph" w:customStyle="1" w:styleId="peerreviewed">
    <w:name w:val="peer reviewed"/>
    <w:basedOn w:val="Normal"/>
    <w:rsid w:val="00E925D9"/>
  </w:style>
  <w:style w:type="paragraph" w:styleId="List20">
    <w:name w:val="List 2"/>
    <w:basedOn w:val="Normal"/>
    <w:rsid w:val="00E925D9"/>
    <w:pPr>
      <w:ind w:left="720" w:hanging="360"/>
    </w:pPr>
  </w:style>
  <w:style w:type="character" w:styleId="Hyperlink">
    <w:name w:val="Hyperlink"/>
    <w:basedOn w:val="DefaultParagraphFont"/>
    <w:uiPriority w:val="99"/>
    <w:unhideWhenUsed/>
    <w:rsid w:val="00596E6D"/>
    <w:rPr>
      <w:color w:val="0000FF" w:themeColor="hyperlink"/>
      <w:u w:val="single"/>
    </w:rPr>
  </w:style>
  <w:style w:type="paragraph" w:styleId="BalloonText">
    <w:name w:val="Balloon Text"/>
    <w:basedOn w:val="Normal"/>
    <w:link w:val="BalloonTextChar"/>
    <w:rsid w:val="000B453D"/>
    <w:rPr>
      <w:rFonts w:ascii="Tahoma" w:hAnsi="Tahoma" w:cs="Tahoma"/>
      <w:sz w:val="16"/>
      <w:szCs w:val="16"/>
    </w:rPr>
  </w:style>
  <w:style w:type="character" w:customStyle="1" w:styleId="BalloonTextChar">
    <w:name w:val="Balloon Text Char"/>
    <w:basedOn w:val="DefaultParagraphFont"/>
    <w:link w:val="BalloonText"/>
    <w:rsid w:val="000B453D"/>
    <w:rPr>
      <w:rFonts w:ascii="Tahoma" w:hAnsi="Tahoma" w:cs="Tahoma"/>
      <w:sz w:val="16"/>
      <w:szCs w:val="16"/>
    </w:rPr>
  </w:style>
  <w:style w:type="character" w:styleId="CommentReference">
    <w:name w:val="annotation reference"/>
    <w:basedOn w:val="DefaultParagraphFont"/>
    <w:rsid w:val="00B23561"/>
    <w:rPr>
      <w:sz w:val="18"/>
      <w:szCs w:val="18"/>
    </w:rPr>
  </w:style>
  <w:style w:type="paragraph" w:styleId="CommentText">
    <w:name w:val="annotation text"/>
    <w:basedOn w:val="Normal"/>
    <w:link w:val="CommentTextChar"/>
    <w:rsid w:val="00B23561"/>
    <w:rPr>
      <w:sz w:val="24"/>
    </w:rPr>
  </w:style>
  <w:style w:type="character" w:customStyle="1" w:styleId="CommentTextChar">
    <w:name w:val="Comment Text Char"/>
    <w:basedOn w:val="DefaultParagraphFont"/>
    <w:link w:val="CommentText"/>
    <w:rsid w:val="00B23561"/>
    <w:rPr>
      <w:sz w:val="24"/>
      <w:szCs w:val="24"/>
    </w:rPr>
  </w:style>
  <w:style w:type="paragraph" w:styleId="CommentSubject">
    <w:name w:val="annotation subject"/>
    <w:basedOn w:val="CommentText"/>
    <w:next w:val="CommentText"/>
    <w:link w:val="CommentSubjectChar"/>
    <w:rsid w:val="00B23561"/>
    <w:rPr>
      <w:b/>
      <w:bCs/>
      <w:sz w:val="20"/>
      <w:szCs w:val="20"/>
    </w:rPr>
  </w:style>
  <w:style w:type="character" w:customStyle="1" w:styleId="CommentSubjectChar">
    <w:name w:val="Comment Subject Char"/>
    <w:basedOn w:val="CommentTextChar"/>
    <w:link w:val="CommentSubject"/>
    <w:rsid w:val="00B23561"/>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925D9"/>
    <w:rPr>
      <w:szCs w:val="24"/>
    </w:rPr>
  </w:style>
  <w:style w:type="paragraph" w:styleId="Heading1">
    <w:name w:val="heading 1"/>
    <w:basedOn w:val="Normal"/>
    <w:next w:val="PARAGRAPHNOINDENT"/>
    <w:autoRedefine/>
    <w:qFormat/>
    <w:rsid w:val="00E925D9"/>
    <w:pPr>
      <w:keepNext/>
      <w:widowControl w:val="0"/>
      <w:spacing w:before="360" w:after="260"/>
      <w:outlineLvl w:val="0"/>
    </w:pPr>
    <w:rPr>
      <w:rFonts w:ascii="Helvetica" w:hAnsi="Helvetica"/>
      <w:b/>
      <w:kern w:val="28"/>
      <w:sz w:val="28"/>
    </w:rPr>
  </w:style>
  <w:style w:type="paragraph" w:styleId="Heading2">
    <w:name w:val="heading 2"/>
    <w:basedOn w:val="PARAGRAPH"/>
    <w:next w:val="PARAGRAPHNOINDENT"/>
    <w:autoRedefine/>
    <w:qFormat/>
    <w:rsid w:val="00E925D9"/>
    <w:pPr>
      <w:keepNext/>
      <w:spacing w:before="280"/>
      <w:ind w:firstLine="0"/>
      <w:jc w:val="left"/>
      <w:outlineLvl w:val="1"/>
    </w:pPr>
    <w:rPr>
      <w:rFonts w:ascii="Arial" w:hAnsi="Arial"/>
      <w:b/>
      <w:sz w:val="22"/>
    </w:rPr>
  </w:style>
  <w:style w:type="paragraph" w:styleId="Heading3">
    <w:name w:val="heading 3"/>
    <w:basedOn w:val="Normal"/>
    <w:next w:val="PARAGRAPH"/>
    <w:autoRedefine/>
    <w:qFormat/>
    <w:rsid w:val="00E925D9"/>
    <w:pPr>
      <w:widowControl w:val="0"/>
      <w:spacing w:before="240"/>
      <w:jc w:val="both"/>
      <w:outlineLvl w:val="2"/>
    </w:pPr>
  </w:style>
  <w:style w:type="paragraph" w:styleId="Heading4">
    <w:name w:val="heading 4"/>
    <w:basedOn w:val="PARAGRAPH"/>
    <w:next w:val="PARAGRAPH"/>
    <w:qFormat/>
    <w:rsid w:val="00E925D9"/>
    <w:pPr>
      <w:keepNext/>
      <w:spacing w:before="240"/>
      <w:outlineLvl w:val="3"/>
    </w:pPr>
  </w:style>
  <w:style w:type="paragraph" w:styleId="Heading6">
    <w:name w:val="heading 6"/>
    <w:basedOn w:val="Normal"/>
    <w:next w:val="Normal"/>
    <w:qFormat/>
    <w:rsid w:val="00E925D9"/>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autoRedefine/>
    <w:rsid w:val="00E925D9"/>
    <w:pPr>
      <w:widowControl w:val="0"/>
      <w:ind w:firstLine="245"/>
      <w:jc w:val="both"/>
    </w:pPr>
  </w:style>
  <w:style w:type="paragraph" w:customStyle="1" w:styleId="PARAGRAPHNOINDENT">
    <w:name w:val="PARAGRAPH (NO INDENT)"/>
    <w:basedOn w:val="PARAGRAPH"/>
    <w:next w:val="PARAGRAPH"/>
    <w:rsid w:val="00E925D9"/>
    <w:pPr>
      <w:ind w:firstLine="0"/>
    </w:pPr>
  </w:style>
  <w:style w:type="paragraph" w:customStyle="1" w:styleId="AUTHOR">
    <w:name w:val="AUTHOR"/>
    <w:basedOn w:val="Normal"/>
    <w:next w:val="AUTHORAFFILIATION"/>
    <w:autoRedefine/>
    <w:rsid w:val="00E925D9"/>
    <w:pPr>
      <w:widowControl w:val="0"/>
      <w:tabs>
        <w:tab w:val="left" w:pos="4320"/>
      </w:tabs>
      <w:spacing w:before="240"/>
      <w:ind w:left="720"/>
    </w:pPr>
    <w:rPr>
      <w:b/>
    </w:rPr>
  </w:style>
  <w:style w:type="character" w:customStyle="1" w:styleId="superscript">
    <w:name w:val="superscript"/>
    <w:basedOn w:val="DefaultParagraphFont"/>
    <w:rsid w:val="00E925D9"/>
    <w:rPr>
      <w:rFonts w:ascii="Times" w:hAnsi="Times"/>
      <w:color w:val="993300"/>
      <w:position w:val="6"/>
      <w:sz w:val="16"/>
      <w:vertAlign w:val="baseline"/>
    </w:rPr>
  </w:style>
  <w:style w:type="character" w:customStyle="1" w:styleId="bibref">
    <w:name w:val="bib ref"/>
    <w:basedOn w:val="DefaultParagraphFont"/>
    <w:rsid w:val="00E925D9"/>
    <w:rPr>
      <w:rFonts w:ascii="Times" w:hAnsi="Times"/>
      <w:color w:val="FF0000"/>
      <w:position w:val="6"/>
      <w:sz w:val="16"/>
      <w:vertAlign w:val="baseline"/>
    </w:rPr>
  </w:style>
  <w:style w:type="paragraph" w:customStyle="1" w:styleId="VITA">
    <w:name w:val="VITA"/>
    <w:basedOn w:val="ACKNOWLEDGMENTS"/>
    <w:autoRedefine/>
    <w:rsid w:val="00E925D9"/>
    <w:pPr>
      <w:tabs>
        <w:tab w:val="left" w:pos="240"/>
      </w:tabs>
      <w:spacing w:before="240" w:line="260" w:lineRule="atLeast"/>
      <w:ind w:left="245" w:hanging="245"/>
      <w:outlineLvl w:val="1"/>
    </w:pPr>
    <w:rPr>
      <w:rFonts w:ascii="Helvetica" w:hAnsi="Helvetica"/>
    </w:rPr>
  </w:style>
  <w:style w:type="paragraph" w:customStyle="1" w:styleId="ACKNOWLEDGMENTS">
    <w:name w:val="ACKNOWLEDGMENTS"/>
    <w:basedOn w:val="Normal"/>
    <w:next w:val="Normal"/>
    <w:rsid w:val="00E925D9"/>
    <w:pPr>
      <w:widowControl w:val="0"/>
      <w:jc w:val="both"/>
    </w:pPr>
    <w:rPr>
      <w:i/>
      <w:sz w:val="18"/>
    </w:rPr>
  </w:style>
  <w:style w:type="paragraph" w:customStyle="1" w:styleId="BIBHEAD">
    <w:name w:val="BIB HEAD"/>
    <w:basedOn w:val="ACKHEAD"/>
    <w:next w:val="BIBREF0"/>
    <w:autoRedefine/>
    <w:rsid w:val="00E925D9"/>
    <w:pPr>
      <w:keepNext/>
      <w:outlineLvl w:val="0"/>
    </w:pPr>
  </w:style>
  <w:style w:type="paragraph" w:customStyle="1" w:styleId="ACKHEAD">
    <w:name w:val="ACK HEAD"/>
    <w:basedOn w:val="PARAGRAPHNOINDENT"/>
    <w:next w:val="ACKNOWLEDGMENTS"/>
    <w:autoRedefine/>
    <w:rsid w:val="00E925D9"/>
    <w:pPr>
      <w:spacing w:before="240"/>
      <w:outlineLvl w:val="1"/>
    </w:pPr>
    <w:rPr>
      <w:rFonts w:ascii="Helvetica" w:hAnsi="Helvetica"/>
      <w:b/>
    </w:rPr>
  </w:style>
  <w:style w:type="paragraph" w:customStyle="1" w:styleId="BIBREF0">
    <w:name w:val="BIB REF"/>
    <w:basedOn w:val="PARAGRAPH"/>
    <w:autoRedefine/>
    <w:rsid w:val="00E925D9"/>
    <w:pPr>
      <w:tabs>
        <w:tab w:val="decimal" w:pos="288"/>
      </w:tabs>
      <w:spacing w:after="80" w:line="260" w:lineRule="atLeast"/>
      <w:ind w:left="432" w:hanging="432"/>
    </w:pPr>
    <w:rPr>
      <w:sz w:val="18"/>
    </w:rPr>
  </w:style>
  <w:style w:type="paragraph" w:customStyle="1" w:styleId="bHEAD">
    <w:name w:val="b HEAD"/>
    <w:basedOn w:val="PARAGRAPHNOINDENT"/>
    <w:next w:val="bPARAGRAPHNOINDENT"/>
    <w:autoRedefine/>
    <w:rsid w:val="00E925D9"/>
    <w:pPr>
      <w:keepNext/>
      <w:spacing w:before="240" w:after="120"/>
      <w:outlineLvl w:val="0"/>
    </w:pPr>
    <w:rPr>
      <w:rFonts w:ascii="Arial" w:hAnsi="Arial"/>
      <w:b/>
      <w:sz w:val="28"/>
    </w:rPr>
  </w:style>
  <w:style w:type="paragraph" w:customStyle="1" w:styleId="bPARAGRAPHNOINDENT">
    <w:name w:val="b PARAGRAPH (NO INDENT)"/>
    <w:basedOn w:val="bPARAGRAPH"/>
    <w:next w:val="bPARAGRAPH"/>
    <w:rsid w:val="00E925D9"/>
    <w:pPr>
      <w:ind w:firstLine="0"/>
    </w:pPr>
  </w:style>
  <w:style w:type="paragraph" w:customStyle="1" w:styleId="bPARAGRAPH">
    <w:name w:val="b PARAGRAPH"/>
    <w:basedOn w:val="PARAGRAPH"/>
    <w:rsid w:val="00E925D9"/>
    <w:rPr>
      <w:rFonts w:ascii="Helvetica" w:hAnsi="Helvetica"/>
      <w:sz w:val="18"/>
    </w:rPr>
  </w:style>
  <w:style w:type="paragraph" w:customStyle="1" w:styleId="ARTICLETITLE">
    <w:name w:val="ARTICLE TITLE"/>
    <w:basedOn w:val="Normal"/>
    <w:next w:val="AUTHOR"/>
    <w:rsid w:val="00E925D9"/>
    <w:pPr>
      <w:widowControl w:val="0"/>
      <w:tabs>
        <w:tab w:val="left" w:pos="450"/>
      </w:tabs>
      <w:suppressAutoHyphens/>
      <w:spacing w:after="120"/>
      <w:outlineLvl w:val="0"/>
    </w:pPr>
    <w:rPr>
      <w:rFonts w:ascii="Arial" w:hAnsi="Arial"/>
      <w:b/>
      <w:sz w:val="36"/>
    </w:rPr>
  </w:style>
  <w:style w:type="paragraph" w:customStyle="1" w:styleId="AUTHORAFFILIATION">
    <w:name w:val="AUTHOR AFFILIATION"/>
    <w:next w:val="ABSTRACT"/>
    <w:rsid w:val="00E925D9"/>
    <w:pPr>
      <w:tabs>
        <w:tab w:val="left" w:pos="4320"/>
      </w:tabs>
      <w:spacing w:after="120"/>
      <w:ind w:left="720"/>
    </w:pPr>
    <w:rPr>
      <w:i/>
    </w:rPr>
  </w:style>
  <w:style w:type="character" w:customStyle="1" w:styleId="authoraffiliation0">
    <w:name w:val="author affiliation"/>
    <w:rsid w:val="00E925D9"/>
  </w:style>
  <w:style w:type="paragraph" w:customStyle="1" w:styleId="ABSTRACT">
    <w:name w:val="ABSTRACT"/>
    <w:basedOn w:val="Normal"/>
    <w:next w:val="INTRO"/>
    <w:autoRedefine/>
    <w:rsid w:val="00E925D9"/>
    <w:pPr>
      <w:widowControl w:val="0"/>
      <w:spacing w:before="120" w:after="120" w:line="280" w:lineRule="atLeast"/>
      <w:ind w:left="720" w:right="720"/>
      <w:jc w:val="both"/>
    </w:pPr>
    <w:rPr>
      <w:rFonts w:ascii="Arial" w:hAnsi="Arial"/>
      <w:b/>
      <w:i/>
    </w:rPr>
  </w:style>
  <w:style w:type="paragraph" w:customStyle="1" w:styleId="bLIST1a">
    <w:name w:val="b LIST 1a"/>
    <w:basedOn w:val="bLIST1"/>
    <w:next w:val="bLIST1"/>
    <w:autoRedefine/>
    <w:rsid w:val="00E925D9"/>
    <w:pPr>
      <w:spacing w:before="240"/>
    </w:pPr>
  </w:style>
  <w:style w:type="paragraph" w:customStyle="1" w:styleId="bLIST1">
    <w:name w:val="b LIST 1"/>
    <w:basedOn w:val="LIST1"/>
    <w:autoRedefine/>
    <w:rsid w:val="00E925D9"/>
    <w:pPr>
      <w:ind w:left="0"/>
    </w:pPr>
    <w:rPr>
      <w:rFonts w:ascii="Helvetica" w:eastAsia="MS Mincho" w:hAnsi="Helvetica"/>
      <w:sz w:val="18"/>
    </w:rPr>
  </w:style>
  <w:style w:type="paragraph" w:customStyle="1" w:styleId="LIST1">
    <w:name w:val="LIST 1"/>
    <w:basedOn w:val="PARAGRAPHNOINDENT"/>
    <w:autoRedefine/>
    <w:rsid w:val="00E925D9"/>
    <w:pPr>
      <w:numPr>
        <w:numId w:val="23"/>
      </w:numPr>
      <w:tabs>
        <w:tab w:val="left" w:pos="720"/>
      </w:tabs>
    </w:pPr>
  </w:style>
  <w:style w:type="paragraph" w:customStyle="1" w:styleId="bFIGURECAPTION">
    <w:name w:val="b FIGURE CAPTION"/>
    <w:basedOn w:val="bPARAGRAPHNOINDENT"/>
    <w:autoRedefine/>
    <w:rsid w:val="00E925D9"/>
    <w:rPr>
      <w:b/>
      <w:i/>
    </w:rPr>
  </w:style>
  <w:style w:type="paragraph" w:customStyle="1" w:styleId="bFORMULA">
    <w:name w:val="b FORMULA"/>
    <w:basedOn w:val="bPARAGRAPH"/>
    <w:rsid w:val="00E925D9"/>
    <w:pPr>
      <w:ind w:left="288" w:firstLine="0"/>
    </w:pPr>
  </w:style>
  <w:style w:type="paragraph" w:customStyle="1" w:styleId="bHEADING1">
    <w:name w:val="b HEADING 1"/>
    <w:basedOn w:val="bPARAGRAPHNOINDENT"/>
    <w:next w:val="bPARAGRAPHNOINDENT"/>
    <w:autoRedefine/>
    <w:rsid w:val="00E925D9"/>
    <w:pPr>
      <w:suppressAutoHyphens/>
      <w:spacing w:before="240" w:after="60"/>
    </w:pPr>
    <w:rPr>
      <w:rFonts w:ascii="Arial" w:hAnsi="Arial"/>
      <w:b/>
      <w:sz w:val="24"/>
    </w:rPr>
  </w:style>
  <w:style w:type="paragraph" w:customStyle="1" w:styleId="FIGUREBODY">
    <w:name w:val="FIGURE BODY"/>
    <w:basedOn w:val="Normal"/>
    <w:autoRedefine/>
    <w:rsid w:val="00E925D9"/>
    <w:pPr>
      <w:widowControl w:val="0"/>
      <w:tabs>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s>
      <w:spacing w:line="260" w:lineRule="atLeast"/>
      <w:jc w:val="both"/>
    </w:pPr>
    <w:rPr>
      <w:rFonts w:ascii="Helvetica" w:hAnsi="Helvetica"/>
      <w:sz w:val="18"/>
    </w:rPr>
  </w:style>
  <w:style w:type="paragraph" w:customStyle="1" w:styleId="FIGURECAPTION">
    <w:name w:val="FIGURE CAPTION"/>
    <w:basedOn w:val="Normal"/>
    <w:next w:val="PARAGRAPH"/>
    <w:autoRedefine/>
    <w:rsid w:val="00E925D9"/>
    <w:pPr>
      <w:widowControl w:val="0"/>
      <w:spacing w:before="240" w:after="240"/>
      <w:jc w:val="both"/>
    </w:pPr>
    <w:rPr>
      <w:i/>
    </w:rPr>
  </w:style>
  <w:style w:type="paragraph" w:customStyle="1" w:styleId="FORMULA">
    <w:name w:val="FORMULA"/>
    <w:basedOn w:val="Normal"/>
    <w:rsid w:val="00E925D9"/>
    <w:pPr>
      <w:widowControl w:val="0"/>
      <w:tabs>
        <w:tab w:val="left" w:pos="120"/>
        <w:tab w:val="left" w:pos="240"/>
        <w:tab w:val="left" w:pos="360"/>
        <w:tab w:val="left" w:pos="480"/>
        <w:tab w:val="left" w:pos="600"/>
        <w:tab w:val="left" w:pos="720"/>
        <w:tab w:val="left" w:pos="840"/>
        <w:tab w:val="left" w:pos="960"/>
        <w:tab w:val="left" w:pos="1080"/>
        <w:tab w:val="left" w:pos="1200"/>
        <w:tab w:val="left" w:pos="1320"/>
        <w:tab w:val="left" w:pos="1440"/>
      </w:tabs>
      <w:spacing w:before="120" w:after="120"/>
      <w:ind w:left="288"/>
      <w:jc w:val="both"/>
    </w:pPr>
  </w:style>
  <w:style w:type="paragraph" w:customStyle="1" w:styleId="INTRO">
    <w:name w:val="INTRO"/>
    <w:basedOn w:val="PARAGRAPHNOINDENT"/>
    <w:next w:val="PARAGRAPH"/>
    <w:autoRedefine/>
    <w:rsid w:val="00E925D9"/>
    <w:pPr>
      <w:spacing w:before="240"/>
    </w:pPr>
  </w:style>
  <w:style w:type="paragraph" w:customStyle="1" w:styleId="LIST1a">
    <w:name w:val="LIST 1a"/>
    <w:basedOn w:val="LIST1"/>
    <w:next w:val="LIST1"/>
    <w:autoRedefine/>
    <w:rsid w:val="00E925D9"/>
    <w:pPr>
      <w:spacing w:before="240"/>
    </w:pPr>
    <w:rPr>
      <w:rFonts w:eastAsia="MS Mincho"/>
      <w:iCs/>
    </w:rPr>
  </w:style>
  <w:style w:type="paragraph" w:customStyle="1" w:styleId="LIST1z">
    <w:name w:val="LIST 1z"/>
    <w:basedOn w:val="LIST1"/>
    <w:next w:val="PARAGRAPHNOINDENT"/>
    <w:autoRedefine/>
    <w:rsid w:val="00E925D9"/>
    <w:pPr>
      <w:spacing w:after="240"/>
    </w:pPr>
    <w:rPr>
      <w:rFonts w:eastAsia="MS Mincho"/>
      <w:iCs/>
    </w:rPr>
  </w:style>
  <w:style w:type="paragraph" w:customStyle="1" w:styleId="PROGRAMSEGMENT">
    <w:name w:val="PROGRAM SEGMENT"/>
    <w:basedOn w:val="Normal"/>
    <w:autoRedefine/>
    <w:rsid w:val="00E925D9"/>
    <w:pPr>
      <w:widowControl w:val="0"/>
      <w:spacing w:line="240" w:lineRule="exact"/>
      <w:jc w:val="both"/>
    </w:pPr>
    <w:rPr>
      <w:rFonts w:ascii="ProgramTwo" w:eastAsia="MS Mincho" w:hAnsi="ProgramTwo"/>
      <w:sz w:val="18"/>
    </w:rPr>
  </w:style>
  <w:style w:type="paragraph" w:customStyle="1" w:styleId="bPROGRAMSEGMENT">
    <w:name w:val="b PROGRAM SEGMENT"/>
    <w:basedOn w:val="PROGRAMSEGMENT"/>
    <w:rsid w:val="00E925D9"/>
  </w:style>
  <w:style w:type="paragraph" w:customStyle="1" w:styleId="bLIST2">
    <w:name w:val="b LIST 2"/>
    <w:autoRedefine/>
    <w:rsid w:val="00E925D9"/>
    <w:pPr>
      <w:numPr>
        <w:numId w:val="25"/>
      </w:numPr>
    </w:pPr>
    <w:rPr>
      <w:rFonts w:ascii="Helvetica" w:eastAsia="MS Mincho" w:hAnsi="Helvetica"/>
      <w:sz w:val="18"/>
      <w:szCs w:val="24"/>
    </w:rPr>
  </w:style>
  <w:style w:type="paragraph" w:customStyle="1" w:styleId="bLIST2a">
    <w:name w:val="b LIST 2a"/>
    <w:basedOn w:val="bLIST2"/>
    <w:next w:val="bLIST2"/>
    <w:autoRedefine/>
    <w:rsid w:val="00E925D9"/>
    <w:pPr>
      <w:spacing w:before="240"/>
    </w:pPr>
  </w:style>
  <w:style w:type="paragraph" w:customStyle="1" w:styleId="bLIST2z">
    <w:name w:val="b LIST 2z"/>
    <w:basedOn w:val="bLIST2"/>
    <w:next w:val="PARAGRAPH"/>
    <w:autoRedefine/>
    <w:rsid w:val="00E925D9"/>
    <w:pPr>
      <w:spacing w:after="240"/>
    </w:pPr>
  </w:style>
  <w:style w:type="paragraph" w:customStyle="1" w:styleId="bBIBHEAD">
    <w:name w:val="b BIB HEAD"/>
    <w:basedOn w:val="BIBHEAD"/>
    <w:autoRedefine/>
    <w:rsid w:val="00E925D9"/>
    <w:pPr>
      <w:outlineLvl w:val="1"/>
    </w:pPr>
  </w:style>
  <w:style w:type="paragraph" w:customStyle="1" w:styleId="CONCLUSION">
    <w:name w:val="CONCLUSION"/>
    <w:basedOn w:val="Normal"/>
    <w:next w:val="PARAGRAPH"/>
    <w:rsid w:val="00E925D9"/>
    <w:pPr>
      <w:widowControl w:val="0"/>
      <w:spacing w:before="360"/>
      <w:jc w:val="both"/>
    </w:pPr>
  </w:style>
  <w:style w:type="paragraph" w:customStyle="1" w:styleId="LIST2">
    <w:name w:val="LIST 2"/>
    <w:autoRedefine/>
    <w:rsid w:val="00E925D9"/>
    <w:pPr>
      <w:numPr>
        <w:numId w:val="24"/>
      </w:numPr>
    </w:pPr>
    <w:rPr>
      <w:szCs w:val="24"/>
    </w:rPr>
  </w:style>
  <w:style w:type="paragraph" w:customStyle="1" w:styleId="LIST2a">
    <w:name w:val="LIST 2a"/>
    <w:basedOn w:val="LIST2"/>
    <w:next w:val="List20"/>
    <w:autoRedefine/>
    <w:rsid w:val="00E925D9"/>
    <w:pPr>
      <w:spacing w:before="120"/>
    </w:pPr>
  </w:style>
  <w:style w:type="paragraph" w:customStyle="1" w:styleId="LIST2z">
    <w:name w:val="LIST 2z"/>
    <w:basedOn w:val="LIST2"/>
    <w:next w:val="PARAGRAPHNOINDENT"/>
    <w:autoRedefine/>
    <w:rsid w:val="00E925D9"/>
    <w:pPr>
      <w:spacing w:after="240"/>
    </w:pPr>
    <w:rPr>
      <w:rFonts w:eastAsia="MS Mincho"/>
    </w:rPr>
  </w:style>
  <w:style w:type="character" w:customStyle="1" w:styleId="programcode">
    <w:name w:val="program code"/>
    <w:basedOn w:val="DefaultParagraphFont"/>
    <w:rsid w:val="00E925D9"/>
    <w:rPr>
      <w:rFonts w:ascii="ProgramTwo" w:hAnsi="ProgramTwo"/>
      <w:color w:val="800080"/>
      <w:sz w:val="18"/>
    </w:rPr>
  </w:style>
  <w:style w:type="paragraph" w:customStyle="1" w:styleId="QUOTEBLOCK">
    <w:name w:val="QUOTE BLOCK"/>
    <w:basedOn w:val="PARAGRAPH"/>
    <w:next w:val="PARAGRAPHNOINDENT"/>
    <w:rsid w:val="00E925D9"/>
    <w:pPr>
      <w:spacing w:before="120" w:after="120" w:line="260" w:lineRule="atLeast"/>
      <w:ind w:left="240" w:right="240"/>
    </w:pPr>
    <w:rPr>
      <w:i/>
      <w:sz w:val="18"/>
    </w:rPr>
  </w:style>
  <w:style w:type="paragraph" w:customStyle="1" w:styleId="bTABLECOLUMNHEADER">
    <w:name w:val="b TABLE COLUMN HEADER"/>
    <w:basedOn w:val="TABLECOLUMNHEADER"/>
    <w:autoRedefine/>
    <w:rsid w:val="00E925D9"/>
  </w:style>
  <w:style w:type="paragraph" w:customStyle="1" w:styleId="TABLECOLUMNHEADER">
    <w:name w:val="TABLE COLUMN HEADER"/>
    <w:basedOn w:val="FIGURECAPTION"/>
    <w:autoRedefine/>
    <w:rsid w:val="00E925D9"/>
    <w:pPr>
      <w:spacing w:line="260" w:lineRule="atLeast"/>
    </w:pPr>
    <w:rPr>
      <w:rFonts w:ascii="Arial" w:hAnsi="Arial"/>
      <w:b/>
      <w:i w:val="0"/>
      <w:sz w:val="18"/>
    </w:rPr>
  </w:style>
  <w:style w:type="paragraph" w:customStyle="1" w:styleId="bBIBREF">
    <w:name w:val="b BIB REF"/>
    <w:basedOn w:val="BIBREF0"/>
    <w:rsid w:val="00E925D9"/>
  </w:style>
  <w:style w:type="paragraph" w:customStyle="1" w:styleId="bFIGUREBODY">
    <w:name w:val="b FIGURE BODY"/>
    <w:basedOn w:val="FIGUREBODY"/>
    <w:autoRedefine/>
    <w:rsid w:val="00E925D9"/>
  </w:style>
  <w:style w:type="paragraph" w:customStyle="1" w:styleId="bAUTHOR">
    <w:name w:val="b AUTHOR"/>
    <w:basedOn w:val="AUTHOR"/>
    <w:rsid w:val="00E925D9"/>
  </w:style>
  <w:style w:type="paragraph" w:customStyle="1" w:styleId="bHEADING2">
    <w:name w:val="b HEADING 2"/>
    <w:basedOn w:val="bPARAGRAPHNOINDENT"/>
    <w:next w:val="bPARAGRAPHNOINDENT"/>
    <w:autoRedefine/>
    <w:rsid w:val="00E925D9"/>
    <w:pPr>
      <w:spacing w:before="240"/>
    </w:pPr>
    <w:rPr>
      <w:rFonts w:ascii="Arial" w:hAnsi="Arial"/>
      <w:b/>
      <w:sz w:val="20"/>
    </w:rPr>
  </w:style>
  <w:style w:type="paragraph" w:customStyle="1" w:styleId="bHEADING3">
    <w:name w:val="b HEADING 3"/>
    <w:basedOn w:val="bHEADING2"/>
    <w:next w:val="bPARAGRAPH"/>
    <w:autoRedefine/>
    <w:rsid w:val="00E925D9"/>
  </w:style>
  <w:style w:type="paragraph" w:customStyle="1" w:styleId="bQUOTEBLOCK">
    <w:name w:val="b QUOTE BLOCK"/>
    <w:basedOn w:val="QUOTEBLOCK"/>
    <w:autoRedefine/>
    <w:rsid w:val="00E925D9"/>
  </w:style>
  <w:style w:type="paragraph" w:customStyle="1" w:styleId="bTABLEFOOTNOTE">
    <w:name w:val="b TABLE FOOTNOTE"/>
    <w:basedOn w:val="TABLEFOOTNOTE"/>
    <w:rsid w:val="00E925D9"/>
    <w:rPr>
      <w:rFonts w:ascii="Janson Text" w:hAnsi="Janson Text"/>
      <w:i/>
    </w:rPr>
  </w:style>
  <w:style w:type="paragraph" w:customStyle="1" w:styleId="TABLEFOOTNOTE">
    <w:name w:val="TABLE FOOTNOTE"/>
    <w:basedOn w:val="TABLEROW"/>
    <w:rsid w:val="00E925D9"/>
    <w:rPr>
      <w:color w:val="993366"/>
      <w:sz w:val="16"/>
    </w:rPr>
  </w:style>
  <w:style w:type="paragraph" w:customStyle="1" w:styleId="TABLEROW">
    <w:name w:val="TABLE ROW"/>
    <w:basedOn w:val="Normal"/>
    <w:rsid w:val="00E925D9"/>
    <w:pPr>
      <w:widowControl w:val="0"/>
      <w:spacing w:line="260" w:lineRule="atLeast"/>
      <w:jc w:val="both"/>
    </w:pPr>
    <w:rPr>
      <w:sz w:val="18"/>
    </w:rPr>
  </w:style>
  <w:style w:type="paragraph" w:customStyle="1" w:styleId="bTABLEROW">
    <w:name w:val="b TABLE ROW"/>
    <w:basedOn w:val="TABLEROW"/>
    <w:rsid w:val="00E925D9"/>
  </w:style>
  <w:style w:type="paragraph" w:customStyle="1" w:styleId="bTABLEROWz">
    <w:name w:val="b TABLE ROWz"/>
    <w:basedOn w:val="TABLEROWz"/>
    <w:rsid w:val="00E925D9"/>
  </w:style>
  <w:style w:type="paragraph" w:customStyle="1" w:styleId="TABLEROWz">
    <w:name w:val="TABLE ROWz"/>
    <w:basedOn w:val="TABLEROW"/>
    <w:autoRedefine/>
    <w:rsid w:val="00E925D9"/>
    <w:pPr>
      <w:spacing w:after="240"/>
    </w:pPr>
  </w:style>
  <w:style w:type="paragraph" w:customStyle="1" w:styleId="TABLETITLE">
    <w:name w:val="TABLE TITLE"/>
    <w:basedOn w:val="FIGURECAPTION"/>
    <w:next w:val="TABLEROW"/>
    <w:autoRedefine/>
    <w:rsid w:val="00E925D9"/>
    <w:pPr>
      <w:suppressAutoHyphens/>
      <w:spacing w:before="40"/>
      <w:jc w:val="center"/>
    </w:pPr>
    <w:rPr>
      <w:rFonts w:ascii="Arial" w:hAnsi="Arial"/>
      <w:b/>
      <w:i w:val="0"/>
    </w:rPr>
  </w:style>
  <w:style w:type="paragraph" w:customStyle="1" w:styleId="bTABLETITLE">
    <w:name w:val="b TABLE TITLE"/>
    <w:basedOn w:val="TABLETITLE"/>
    <w:rsid w:val="00E925D9"/>
  </w:style>
  <w:style w:type="paragraph" w:customStyle="1" w:styleId="CCC">
    <w:name w:val="CCC"/>
    <w:basedOn w:val="PARAGRAPH"/>
    <w:semiHidden/>
    <w:rsid w:val="00E925D9"/>
  </w:style>
  <w:style w:type="character" w:customStyle="1" w:styleId="vitaaffiliation">
    <w:name w:val="vita affiliation"/>
    <w:rsid w:val="00E925D9"/>
    <w:rPr>
      <w:color w:val="auto"/>
    </w:rPr>
  </w:style>
  <w:style w:type="paragraph" w:customStyle="1" w:styleId="DEFINITION">
    <w:name w:val="DEFINITION"/>
    <w:basedOn w:val="Normal"/>
    <w:rsid w:val="00E925D9"/>
    <w:pPr>
      <w:widowControl w:val="0"/>
      <w:jc w:val="both"/>
    </w:pPr>
  </w:style>
  <w:style w:type="character" w:customStyle="1" w:styleId="subscript">
    <w:name w:val="subscript"/>
    <w:basedOn w:val="DefaultParagraphFont"/>
    <w:rsid w:val="00E925D9"/>
    <w:rPr>
      <w:rFonts w:ascii="Times" w:hAnsi="Times"/>
      <w:color w:val="993300"/>
      <w:position w:val="-4"/>
      <w:sz w:val="16"/>
      <w:vertAlign w:val="baseline"/>
    </w:rPr>
  </w:style>
  <w:style w:type="paragraph" w:customStyle="1" w:styleId="SECTIONTITLE">
    <w:name w:val="SECTION TITLE"/>
    <w:basedOn w:val="Normal"/>
    <w:next w:val="EDITORINFO"/>
    <w:autoRedefine/>
    <w:rsid w:val="00E925D9"/>
    <w:pPr>
      <w:keepNext/>
      <w:spacing w:line="240" w:lineRule="exact"/>
    </w:pPr>
    <w:rPr>
      <w:rFonts w:ascii="Helvetica" w:hAnsi="Helvetica"/>
      <w:b/>
      <w:i/>
    </w:rPr>
  </w:style>
  <w:style w:type="paragraph" w:customStyle="1" w:styleId="EDITORINFO">
    <w:name w:val="EDITOR INFO"/>
    <w:basedOn w:val="PARAGRAPH"/>
    <w:next w:val="ARTICLETITLE"/>
    <w:autoRedefine/>
    <w:rsid w:val="00E925D9"/>
    <w:rPr>
      <w:b/>
    </w:rPr>
  </w:style>
  <w:style w:type="paragraph" w:customStyle="1" w:styleId="bLIST1z">
    <w:name w:val="b LIST 1z"/>
    <w:basedOn w:val="bLIST1"/>
    <w:next w:val="bPARAGRAPH"/>
    <w:autoRedefine/>
    <w:rsid w:val="00E925D9"/>
    <w:pPr>
      <w:spacing w:after="240"/>
    </w:pPr>
  </w:style>
  <w:style w:type="character" w:customStyle="1" w:styleId="heading3s">
    <w:name w:val="heading 3s"/>
    <w:basedOn w:val="DefaultParagraphFont"/>
    <w:rsid w:val="00E925D9"/>
    <w:rPr>
      <w:rFonts w:ascii="Arial" w:hAnsi="Arial"/>
      <w:b/>
      <w:color w:val="auto"/>
      <w:sz w:val="20"/>
    </w:rPr>
  </w:style>
  <w:style w:type="character" w:customStyle="1" w:styleId="editorinfo0">
    <w:name w:val="editor info"/>
    <w:rsid w:val="00E925D9"/>
  </w:style>
  <w:style w:type="character" w:customStyle="1" w:styleId="photocredit">
    <w:name w:val="photo credit"/>
    <w:rsid w:val="00E925D9"/>
  </w:style>
  <w:style w:type="paragraph" w:customStyle="1" w:styleId="bINTRO">
    <w:name w:val="b INTRO"/>
    <w:basedOn w:val="bPARAGRAPH"/>
    <w:next w:val="bPARAGRAPH"/>
    <w:autoRedefine/>
    <w:rsid w:val="00E925D9"/>
    <w:pPr>
      <w:ind w:firstLine="0"/>
    </w:pPr>
  </w:style>
  <w:style w:type="paragraph" w:customStyle="1" w:styleId="CONFBOOKPRODUCTINFO">
    <w:name w:val="CONF/BOOK/PRODUCT INFO"/>
    <w:basedOn w:val="Normal"/>
    <w:autoRedefine/>
    <w:semiHidden/>
    <w:rsid w:val="00E925D9"/>
    <w:pPr>
      <w:widowControl w:val="0"/>
      <w:jc w:val="both"/>
    </w:pPr>
    <w:rPr>
      <w:b/>
    </w:rPr>
  </w:style>
  <w:style w:type="paragraph" w:customStyle="1" w:styleId="PHOTOCREDIT0">
    <w:name w:val="PHOTO CREDIT"/>
    <w:basedOn w:val="FIGURECAPTION"/>
    <w:autoRedefine/>
    <w:rsid w:val="00E925D9"/>
  </w:style>
  <w:style w:type="paragraph" w:customStyle="1" w:styleId="PULLQUOTE">
    <w:name w:val="PULL QUOTE"/>
    <w:basedOn w:val="Heading1"/>
    <w:autoRedefine/>
    <w:rsid w:val="00E925D9"/>
  </w:style>
  <w:style w:type="paragraph" w:customStyle="1" w:styleId="TABLETITLE2">
    <w:name w:val="TABLE TITLE 2"/>
    <w:basedOn w:val="TABLETITLE"/>
    <w:autoRedefine/>
    <w:rsid w:val="00E925D9"/>
    <w:rPr>
      <w:sz w:val="18"/>
    </w:rPr>
  </w:style>
  <w:style w:type="character" w:customStyle="1" w:styleId="bbibref0">
    <w:name w:val="b bib ref"/>
    <w:basedOn w:val="bibref"/>
    <w:rsid w:val="00E925D9"/>
    <w:rPr>
      <w:rFonts w:ascii="Times" w:hAnsi="Times"/>
      <w:color w:val="FF0000"/>
      <w:position w:val="6"/>
      <w:sz w:val="16"/>
      <w:vertAlign w:val="baseline"/>
    </w:rPr>
  </w:style>
  <w:style w:type="character" w:customStyle="1" w:styleId="conclusioncap">
    <w:name w:val="conclusion cap"/>
    <w:basedOn w:val="DefaultParagraphFont"/>
    <w:rsid w:val="00E925D9"/>
    <w:rPr>
      <w:b/>
      <w:sz w:val="28"/>
    </w:rPr>
  </w:style>
  <w:style w:type="character" w:customStyle="1" w:styleId="initialcap">
    <w:name w:val="initial cap"/>
    <w:basedOn w:val="DefaultParagraphFont"/>
    <w:rsid w:val="00E925D9"/>
    <w:rPr>
      <w:b/>
      <w:sz w:val="28"/>
    </w:rPr>
  </w:style>
  <w:style w:type="character" w:customStyle="1" w:styleId="vitaname">
    <w:name w:val="vita name"/>
    <w:basedOn w:val="DefaultParagraphFont"/>
    <w:rsid w:val="00E925D9"/>
    <w:rPr>
      <w:b/>
    </w:rPr>
  </w:style>
  <w:style w:type="paragraph" w:styleId="Subtitle">
    <w:name w:val="Subtitle"/>
    <w:basedOn w:val="Normal"/>
    <w:next w:val="AUTHOR"/>
    <w:qFormat/>
    <w:rsid w:val="00E925D9"/>
    <w:pPr>
      <w:outlineLvl w:val="1"/>
    </w:pPr>
    <w:rPr>
      <w:rFonts w:ascii="Arial" w:hAnsi="Arial" w:cs="Arial"/>
    </w:rPr>
  </w:style>
  <w:style w:type="paragraph" w:customStyle="1" w:styleId="ABSTRACTPRINT">
    <w:name w:val="ABSTRACT PRINT"/>
    <w:basedOn w:val="ABSTRACT"/>
    <w:next w:val="INTRO"/>
    <w:autoRedefine/>
    <w:rsid w:val="00E925D9"/>
  </w:style>
  <w:style w:type="paragraph" w:customStyle="1" w:styleId="Keywords">
    <w:name w:val="Keywords"/>
    <w:basedOn w:val="ABSTRACTPRINT"/>
    <w:next w:val="INTRO"/>
    <w:autoRedefine/>
    <w:rsid w:val="00E925D9"/>
  </w:style>
  <w:style w:type="paragraph" w:customStyle="1" w:styleId="peerreviewed">
    <w:name w:val="peer reviewed"/>
    <w:basedOn w:val="Normal"/>
    <w:rsid w:val="00E925D9"/>
  </w:style>
  <w:style w:type="paragraph" w:styleId="List20">
    <w:name w:val="List 2"/>
    <w:basedOn w:val="Normal"/>
    <w:rsid w:val="00E925D9"/>
    <w:pPr>
      <w:ind w:left="720" w:hanging="360"/>
    </w:pPr>
  </w:style>
  <w:style w:type="character" w:styleId="Hyperlink">
    <w:name w:val="Hyperlink"/>
    <w:basedOn w:val="DefaultParagraphFont"/>
    <w:uiPriority w:val="99"/>
    <w:unhideWhenUsed/>
    <w:rsid w:val="00596E6D"/>
    <w:rPr>
      <w:color w:val="0000FF" w:themeColor="hyperlink"/>
      <w:u w:val="single"/>
    </w:rPr>
  </w:style>
  <w:style w:type="paragraph" w:styleId="BalloonText">
    <w:name w:val="Balloon Text"/>
    <w:basedOn w:val="Normal"/>
    <w:link w:val="BalloonTextChar"/>
    <w:rsid w:val="000B453D"/>
    <w:rPr>
      <w:rFonts w:ascii="Tahoma" w:hAnsi="Tahoma" w:cs="Tahoma"/>
      <w:sz w:val="16"/>
      <w:szCs w:val="16"/>
    </w:rPr>
  </w:style>
  <w:style w:type="character" w:customStyle="1" w:styleId="BalloonTextChar">
    <w:name w:val="Balloon Text Char"/>
    <w:basedOn w:val="DefaultParagraphFont"/>
    <w:link w:val="BalloonText"/>
    <w:rsid w:val="000B453D"/>
    <w:rPr>
      <w:rFonts w:ascii="Tahoma" w:hAnsi="Tahoma" w:cs="Tahoma"/>
      <w:sz w:val="16"/>
      <w:szCs w:val="16"/>
    </w:rPr>
  </w:style>
  <w:style w:type="character" w:styleId="CommentReference">
    <w:name w:val="annotation reference"/>
    <w:basedOn w:val="DefaultParagraphFont"/>
    <w:rsid w:val="00B23561"/>
    <w:rPr>
      <w:sz w:val="18"/>
      <w:szCs w:val="18"/>
    </w:rPr>
  </w:style>
  <w:style w:type="paragraph" w:styleId="CommentText">
    <w:name w:val="annotation text"/>
    <w:basedOn w:val="Normal"/>
    <w:link w:val="CommentTextChar"/>
    <w:rsid w:val="00B23561"/>
    <w:rPr>
      <w:sz w:val="24"/>
    </w:rPr>
  </w:style>
  <w:style w:type="character" w:customStyle="1" w:styleId="CommentTextChar">
    <w:name w:val="Comment Text Char"/>
    <w:basedOn w:val="DefaultParagraphFont"/>
    <w:link w:val="CommentText"/>
    <w:rsid w:val="00B23561"/>
    <w:rPr>
      <w:sz w:val="24"/>
      <w:szCs w:val="24"/>
    </w:rPr>
  </w:style>
  <w:style w:type="paragraph" w:styleId="CommentSubject">
    <w:name w:val="annotation subject"/>
    <w:basedOn w:val="CommentText"/>
    <w:next w:val="CommentText"/>
    <w:link w:val="CommentSubjectChar"/>
    <w:rsid w:val="00B23561"/>
    <w:rPr>
      <w:b/>
      <w:bCs/>
      <w:sz w:val="20"/>
      <w:szCs w:val="20"/>
    </w:rPr>
  </w:style>
  <w:style w:type="character" w:customStyle="1" w:styleId="CommentSubjectChar">
    <w:name w:val="Comment Subject Char"/>
    <w:basedOn w:val="CommentTextChar"/>
    <w:link w:val="CommentSubject"/>
    <w:rsid w:val="00B23561"/>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568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cky\AppData\Roaming\Microsoft\Templates\OneRing_outsource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\Users\Becky\AppData\Roaming\Microsoft\Templates\OneRing_outsourced.dot</Template>
  <TotalTime>11</TotalTime>
  <Pages>4</Pages>
  <Words>2477</Words>
  <Characters>14120</Characters>
  <Application>Microsoft Macintosh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IEEE Computer Society</Company>
  <LinksUpToDate>false</LinksUpToDate>
  <CharactersWithSpaces>16564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Becky</dc:creator>
  <cp:lastModifiedBy>David Meyer</cp:lastModifiedBy>
  <cp:revision>12</cp:revision>
  <cp:lastPrinted>2013-08-30T02:41:00Z</cp:lastPrinted>
  <dcterms:created xsi:type="dcterms:W3CDTF">2013-09-04T22:00:00Z</dcterms:created>
  <dcterms:modified xsi:type="dcterms:W3CDTF">2013-09-04T22:23:00Z</dcterms:modified>
</cp:coreProperties>
</file>